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5899" w14:textId="46EE931C" w:rsidR="004E0613" w:rsidRDefault="00195334" w:rsidP="00EC57C3">
      <w:pPr>
        <w:spacing w:after="0"/>
        <w:jc w:val="center"/>
      </w:pPr>
      <w:r>
        <w:rPr>
          <w:noProof/>
        </w:rPr>
        <w:drawing>
          <wp:inline distT="0" distB="0" distL="0" distR="0" wp14:anchorId="498E684C" wp14:editId="7576BD4C">
            <wp:extent cx="5479117" cy="7429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TTERHEAD OSPR.png"/>
                    <pic:cNvPicPr/>
                  </pic:nvPicPr>
                  <pic:blipFill rotWithShape="1">
                    <a:blip r:embed="rId11">
                      <a:extLst>
                        <a:ext uri="{28A0092B-C50C-407E-A947-70E740481C1C}">
                          <a14:useLocalDpi xmlns:a14="http://schemas.microsoft.com/office/drawing/2010/main" val="0"/>
                        </a:ext>
                      </a:extLst>
                    </a:blip>
                    <a:srcRect t="26404" b="19357"/>
                    <a:stretch/>
                  </pic:blipFill>
                  <pic:spPr bwMode="auto">
                    <a:xfrm>
                      <a:off x="0" y="0"/>
                      <a:ext cx="5485714" cy="743845"/>
                    </a:xfrm>
                    <a:prstGeom prst="rect">
                      <a:avLst/>
                    </a:prstGeom>
                    <a:ln>
                      <a:noFill/>
                    </a:ln>
                    <a:extLst>
                      <a:ext uri="{53640926-AAD7-44D8-BBD7-CCE9431645EC}">
                        <a14:shadowObscured xmlns:a14="http://schemas.microsoft.com/office/drawing/2010/main"/>
                      </a:ext>
                    </a:extLst>
                  </pic:spPr>
                </pic:pic>
              </a:graphicData>
            </a:graphic>
          </wp:inline>
        </w:drawing>
      </w:r>
    </w:p>
    <w:p w14:paraId="10451FB7" w14:textId="602D8F0D" w:rsidR="00CA4A51" w:rsidRDefault="00283E2C" w:rsidP="001C6545">
      <w:pPr>
        <w:pStyle w:val="Title"/>
      </w:pPr>
      <w:r w:rsidRPr="00527F49">
        <w:t xml:space="preserve">Faculty Research </w:t>
      </w:r>
      <w:r w:rsidR="00527F49">
        <w:t xml:space="preserve">Grant </w:t>
      </w:r>
      <w:r w:rsidRPr="00527F49">
        <w:t>Application</w:t>
      </w:r>
    </w:p>
    <w:p w14:paraId="4ED5DE82" w14:textId="4A4629C5" w:rsidR="00CA4A51" w:rsidRPr="00CA4A51" w:rsidRDefault="00CA4A51" w:rsidP="00CA4A51">
      <w:r>
        <w:t>This application must be saved as a P</w:t>
      </w:r>
      <w:r w:rsidR="00DF7ADE">
        <w:t xml:space="preserve">DF document and uploaded to the web form linked on the </w:t>
      </w:r>
      <w:r w:rsidR="00576264">
        <w:t>Fall 2023</w:t>
      </w:r>
      <w:r w:rsidR="00DF7ADE">
        <w:t xml:space="preserve"> intramural grants web page.</w:t>
      </w:r>
    </w:p>
    <w:p w14:paraId="0383B3B0" w14:textId="77777777" w:rsidR="00283E2C" w:rsidRDefault="00404B94" w:rsidP="00404B94">
      <w:pPr>
        <w:pStyle w:val="Heading1"/>
      </w:pPr>
      <w:r>
        <w:t xml:space="preserve">I. </w:t>
      </w:r>
      <w:r w:rsidR="00283E2C">
        <w:t>Project summary</w:t>
      </w:r>
    </w:p>
    <w:p w14:paraId="6E911E02" w14:textId="77777777" w:rsidR="00570D0E" w:rsidRDefault="00283E2C" w:rsidP="00404B94">
      <w:pPr>
        <w:pStyle w:val="Heading2"/>
        <w:spacing w:line="360" w:lineRule="auto"/>
      </w:pPr>
      <w:r>
        <w:t>Project Title:</w:t>
      </w:r>
    </w:p>
    <w:p w14:paraId="50391FF9" w14:textId="3A0769B9" w:rsidR="00F3771D" w:rsidRDefault="00283E2C" w:rsidP="00404B94">
      <w:pPr>
        <w:pStyle w:val="NoSpacing"/>
        <w:spacing w:after="240"/>
        <w:rPr>
          <w:b/>
        </w:rPr>
      </w:pPr>
      <w:r>
        <w:rPr>
          <w:b/>
        </w:rPr>
        <w:t xml:space="preserve"> </w:t>
      </w:r>
      <w:sdt>
        <w:sdtPr>
          <w:rPr>
            <w:b/>
          </w:rPr>
          <w:id w:val="1079648478"/>
          <w:placeholder>
            <w:docPart w:val="C51B44D7DE8F4CCEB4B1E5B9A4398CFC"/>
          </w:placeholder>
        </w:sdtPr>
        <w:sdtContent>
          <w:r w:rsidR="00A6353A">
            <w:rPr>
              <w:b/>
            </w:rPr>
            <w:t>Exploring the Effects of List-Wise Relatedness on Judgment of Learning Reactivity</w:t>
          </w:r>
        </w:sdtContent>
      </w:sdt>
    </w:p>
    <w:p w14:paraId="3A8C6701" w14:textId="77777777" w:rsidR="00CC682C" w:rsidRDefault="00283E2C" w:rsidP="00CC682C">
      <w:pPr>
        <w:pStyle w:val="Heading2"/>
        <w:spacing w:line="360" w:lineRule="auto"/>
      </w:pPr>
      <w:r>
        <w:t>Investigator Information</w:t>
      </w:r>
    </w:p>
    <w:p w14:paraId="37585925" w14:textId="555096F2" w:rsidR="00CC682C" w:rsidRPr="00CC682C" w:rsidRDefault="00D32D50" w:rsidP="00CC682C">
      <w:pPr>
        <w:spacing w:before="0"/>
        <w:rPr>
          <w:i/>
        </w:rPr>
      </w:pPr>
      <w:r>
        <w:rPr>
          <w:i/>
        </w:rPr>
        <w:t>Add</w:t>
      </w:r>
      <w:r w:rsidR="00CC682C" w:rsidRPr="00CC682C">
        <w:rPr>
          <w:i/>
        </w:rPr>
        <w:t xml:space="preserve"> additional investigators’ information below the table.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3808"/>
        <w:gridCol w:w="3117"/>
      </w:tblGrid>
      <w:tr w:rsidR="00283E2C" w14:paraId="05BB003A" w14:textId="77777777" w:rsidTr="00570D0E">
        <w:trPr>
          <w:trHeight w:val="485"/>
        </w:trPr>
        <w:tc>
          <w:tcPr>
            <w:tcW w:w="2425" w:type="dxa"/>
            <w:tcBorders>
              <w:top w:val="single" w:sz="4" w:space="0" w:color="auto"/>
              <w:bottom w:val="single" w:sz="4" w:space="0" w:color="auto"/>
            </w:tcBorders>
            <w:shd w:val="clear" w:color="auto" w:fill="FFE599" w:themeFill="accent4" w:themeFillTint="66"/>
          </w:tcPr>
          <w:p w14:paraId="5360BABB" w14:textId="77777777" w:rsidR="00283E2C" w:rsidRPr="001E3F40" w:rsidRDefault="00283E2C" w:rsidP="001E3F40">
            <w:pPr>
              <w:spacing w:after="0"/>
              <w:rPr>
                <w:b/>
              </w:rPr>
            </w:pPr>
            <w:r w:rsidRPr="001E3F40">
              <w:rPr>
                <w:b/>
              </w:rPr>
              <w:t>Name</w:t>
            </w:r>
          </w:p>
        </w:tc>
        <w:tc>
          <w:tcPr>
            <w:tcW w:w="3808" w:type="dxa"/>
            <w:tcBorders>
              <w:top w:val="single" w:sz="4" w:space="0" w:color="auto"/>
              <w:bottom w:val="single" w:sz="4" w:space="0" w:color="auto"/>
            </w:tcBorders>
            <w:shd w:val="clear" w:color="auto" w:fill="FFE599" w:themeFill="accent4" w:themeFillTint="66"/>
          </w:tcPr>
          <w:p w14:paraId="40E86D0D" w14:textId="77777777" w:rsidR="00283E2C" w:rsidRPr="001E3F40" w:rsidRDefault="007E248B" w:rsidP="001E3F40">
            <w:pPr>
              <w:spacing w:after="0"/>
              <w:rPr>
                <w:b/>
              </w:rPr>
            </w:pPr>
            <w:r w:rsidRPr="001E3F40">
              <w:rPr>
                <w:b/>
              </w:rPr>
              <w:t>College and Department</w:t>
            </w:r>
          </w:p>
        </w:tc>
        <w:tc>
          <w:tcPr>
            <w:tcW w:w="3117" w:type="dxa"/>
            <w:tcBorders>
              <w:top w:val="single" w:sz="4" w:space="0" w:color="auto"/>
              <w:bottom w:val="single" w:sz="4" w:space="0" w:color="auto"/>
            </w:tcBorders>
            <w:shd w:val="clear" w:color="auto" w:fill="FFE599" w:themeFill="accent4" w:themeFillTint="66"/>
          </w:tcPr>
          <w:p w14:paraId="2FAC72C0" w14:textId="77777777" w:rsidR="00283E2C" w:rsidRPr="001E3F40" w:rsidRDefault="007E248B" w:rsidP="001E3F40">
            <w:pPr>
              <w:spacing w:after="0"/>
              <w:rPr>
                <w:b/>
              </w:rPr>
            </w:pPr>
            <w:r w:rsidRPr="001E3F40">
              <w:rPr>
                <w:b/>
              </w:rPr>
              <w:t>Faculty Rank</w:t>
            </w:r>
          </w:p>
        </w:tc>
      </w:tr>
      <w:tr w:rsidR="00283E2C" w14:paraId="08420EA5" w14:textId="77777777" w:rsidTr="00570D0E">
        <w:trPr>
          <w:trHeight w:val="890"/>
        </w:trPr>
        <w:tc>
          <w:tcPr>
            <w:tcW w:w="2425" w:type="dxa"/>
            <w:tcBorders>
              <w:top w:val="single" w:sz="4" w:space="0" w:color="auto"/>
            </w:tcBorders>
          </w:tcPr>
          <w:p w14:paraId="720467B1" w14:textId="6A726E08" w:rsidR="00283E2C" w:rsidRPr="007E248B" w:rsidRDefault="007E248B" w:rsidP="00404B94">
            <w:pPr>
              <w:pStyle w:val="NoSpacing"/>
            </w:pPr>
            <w:r>
              <w:rPr>
                <w:b/>
              </w:rPr>
              <w:t xml:space="preserve">Primary Investigator: </w:t>
            </w:r>
            <w:sdt>
              <w:sdtPr>
                <w:rPr>
                  <w:b/>
                </w:rPr>
                <w:id w:val="-121002888"/>
                <w:placeholder>
                  <w:docPart w:val="DefaultPlaceholder_-1854013440"/>
                </w:placeholder>
              </w:sdtPr>
              <w:sdtEndPr>
                <w:rPr>
                  <w:b w:val="0"/>
                </w:rPr>
              </w:sdtEndPr>
              <w:sdtContent>
                <w:sdt>
                  <w:sdtPr>
                    <w:rPr>
                      <w:b/>
                    </w:rPr>
                    <w:id w:val="-1505124247"/>
                    <w:placeholder>
                      <w:docPart w:val="0AB39D255FC542619FF4031475AB0FD1"/>
                    </w:placeholder>
                  </w:sdtPr>
                  <w:sdtEndPr>
                    <w:rPr>
                      <w:b w:val="0"/>
                    </w:rPr>
                  </w:sdtEndPr>
                  <w:sdtContent>
                    <w:sdt>
                      <w:sdtPr>
                        <w:id w:val="1078783167"/>
                        <w:placeholder>
                          <w:docPart w:val="14DF7961A8BA4121BDD090E24FDDA6AF"/>
                        </w:placeholder>
                      </w:sdtPr>
                      <w:sdtContent>
                        <w:r w:rsidR="00ED4D22">
                          <w:t>Nicholas Maxwell</w:t>
                        </w:r>
                      </w:sdtContent>
                    </w:sdt>
                  </w:sdtContent>
                </w:sdt>
              </w:sdtContent>
            </w:sdt>
          </w:p>
        </w:tc>
        <w:tc>
          <w:tcPr>
            <w:tcW w:w="3808" w:type="dxa"/>
            <w:tcBorders>
              <w:top w:val="single" w:sz="4" w:space="0" w:color="auto"/>
            </w:tcBorders>
          </w:tcPr>
          <w:p w14:paraId="2E0ADB1A" w14:textId="0C142D74" w:rsidR="00283E2C" w:rsidRDefault="007E248B" w:rsidP="00404B94">
            <w:pPr>
              <w:pStyle w:val="NoSpacing"/>
            </w:pPr>
            <w:r>
              <w:rPr>
                <w:b/>
              </w:rPr>
              <w:t xml:space="preserve">College: </w:t>
            </w:r>
            <w:sdt>
              <w:sdtPr>
                <w:rPr>
                  <w:b/>
                </w:rPr>
                <w:id w:val="-178199321"/>
                <w:placeholder>
                  <w:docPart w:val="DefaultPlaceholder_-1854013440"/>
                </w:placeholder>
              </w:sdtPr>
              <w:sdtEndPr>
                <w:rPr>
                  <w:b w:val="0"/>
                </w:rPr>
              </w:sdtEndPr>
              <w:sdtContent>
                <w:sdt>
                  <w:sdtPr>
                    <w:rPr>
                      <w:b/>
                    </w:rPr>
                    <w:id w:val="-1662852234"/>
                    <w:placeholder>
                      <w:docPart w:val="96E3888A61244BA1B6FB97C2A9B15DD0"/>
                    </w:placeholder>
                  </w:sdtPr>
                  <w:sdtEndPr>
                    <w:rPr>
                      <w:b w:val="0"/>
                    </w:rPr>
                  </w:sdtEndPr>
                  <w:sdtContent>
                    <w:sdt>
                      <w:sdtPr>
                        <w:id w:val="-1585065509"/>
                        <w:placeholder>
                          <w:docPart w:val="0E497F303BA94BDC87EDE9B4FC4AF2A2"/>
                        </w:placeholder>
                      </w:sdtPr>
                      <w:sdtContent>
                        <w:r w:rsidR="002B3762" w:rsidRPr="002B3762">
                          <w:t>Prothro-Yeager College of Humanities and Social Sciences</w:t>
                        </w:r>
                      </w:sdtContent>
                    </w:sdt>
                  </w:sdtContent>
                </w:sdt>
              </w:sdtContent>
            </w:sdt>
          </w:p>
          <w:p w14:paraId="71843A33" w14:textId="0039741A" w:rsidR="007E248B" w:rsidRPr="007E248B" w:rsidRDefault="007E248B" w:rsidP="00404B94">
            <w:pPr>
              <w:pStyle w:val="NoSpacing"/>
            </w:pPr>
            <w:r>
              <w:rPr>
                <w:b/>
              </w:rPr>
              <w:t xml:space="preserve">Department: </w:t>
            </w:r>
            <w:sdt>
              <w:sdtPr>
                <w:rPr>
                  <w:b/>
                </w:rPr>
                <w:id w:val="-281801760"/>
                <w:placeholder>
                  <w:docPart w:val="DefaultPlaceholder_-1854013440"/>
                </w:placeholder>
              </w:sdtPr>
              <w:sdtEndPr>
                <w:rPr>
                  <w:b w:val="0"/>
                </w:rPr>
              </w:sdtEndPr>
              <w:sdtContent>
                <w:sdt>
                  <w:sdtPr>
                    <w:rPr>
                      <w:b/>
                    </w:rPr>
                    <w:id w:val="-1079749834"/>
                    <w:placeholder>
                      <w:docPart w:val="5CB9B1A0DD244A508F6294DB5CD3CED2"/>
                    </w:placeholder>
                  </w:sdtPr>
                  <w:sdtEndPr>
                    <w:rPr>
                      <w:b w:val="0"/>
                    </w:rPr>
                  </w:sdtEndPr>
                  <w:sdtContent>
                    <w:sdt>
                      <w:sdtPr>
                        <w:id w:val="-2011745675"/>
                        <w:placeholder>
                          <w:docPart w:val="B8EAFD973E494BD5B76E74FD0B3304F5"/>
                        </w:placeholder>
                      </w:sdtPr>
                      <w:sdtContent>
                        <w:r w:rsidR="00ED4D22">
                          <w:t>Psychology</w:t>
                        </w:r>
                      </w:sdtContent>
                    </w:sdt>
                  </w:sdtContent>
                </w:sdt>
              </w:sdtContent>
            </w:sdt>
          </w:p>
        </w:tc>
        <w:tc>
          <w:tcPr>
            <w:tcW w:w="3117" w:type="dxa"/>
            <w:tcBorders>
              <w:top w:val="single" w:sz="4" w:space="0" w:color="auto"/>
            </w:tcBorders>
          </w:tcPr>
          <w:p w14:paraId="78B9BAD9" w14:textId="0B7C530B" w:rsidR="00283E2C" w:rsidRPr="007E248B" w:rsidRDefault="007E248B" w:rsidP="00404B94">
            <w:pPr>
              <w:pStyle w:val="NoSpacing"/>
            </w:pPr>
            <w:r>
              <w:rPr>
                <w:b/>
              </w:rPr>
              <w:t xml:space="preserve">Rank: </w:t>
            </w:r>
            <w:sdt>
              <w:sdtPr>
                <w:rPr>
                  <w:b/>
                </w:rPr>
                <w:id w:val="-1160927970"/>
                <w:placeholder>
                  <w:docPart w:val="DefaultPlaceholder_-1854013440"/>
                </w:placeholder>
              </w:sdtPr>
              <w:sdtContent>
                <w:sdt>
                  <w:sdtPr>
                    <w:rPr>
                      <w:b/>
                    </w:rPr>
                    <w:id w:val="13896122"/>
                    <w:placeholder>
                      <w:docPart w:val="AEBFA8024D2A4702B6124BFC949B3709"/>
                    </w:placeholder>
                  </w:sdtPr>
                  <w:sdtEndPr>
                    <w:rPr>
                      <w:b w:val="0"/>
                    </w:rPr>
                  </w:sdtEndPr>
                  <w:sdtContent>
                    <w:sdt>
                      <w:sdtPr>
                        <w:id w:val="1880977424"/>
                        <w:placeholder>
                          <w:docPart w:val="961D9697B1724909A2BEDA09983ADF33"/>
                        </w:placeholder>
                      </w:sdtPr>
                      <w:sdtContent>
                        <w:r w:rsidR="00ED4D22">
                          <w:t>Assistant Professor</w:t>
                        </w:r>
                      </w:sdtContent>
                    </w:sdt>
                  </w:sdtContent>
                </w:sdt>
              </w:sdtContent>
            </w:sdt>
          </w:p>
        </w:tc>
      </w:tr>
      <w:tr w:rsidR="007E248B" w14:paraId="5677762F" w14:textId="77777777" w:rsidTr="00CC682C">
        <w:tc>
          <w:tcPr>
            <w:tcW w:w="2425" w:type="dxa"/>
          </w:tcPr>
          <w:p w14:paraId="69389480" w14:textId="77777777" w:rsidR="007E248B" w:rsidRPr="007E248B" w:rsidRDefault="00CC682C" w:rsidP="00404B94">
            <w:pPr>
              <w:pStyle w:val="NoSpacing"/>
            </w:pPr>
            <w:r>
              <w:rPr>
                <w:b/>
              </w:rPr>
              <w:t>Co-investigator</w:t>
            </w:r>
            <w:r w:rsidR="007E248B">
              <w:rPr>
                <w:b/>
              </w:rPr>
              <w:t>:</w:t>
            </w:r>
            <w:r w:rsidR="00570D0E">
              <w:rPr>
                <w:b/>
              </w:rPr>
              <w:br/>
            </w:r>
            <w:sdt>
              <w:sdtPr>
                <w:rPr>
                  <w:b/>
                </w:rPr>
                <w:id w:val="2078553185"/>
                <w:placeholder>
                  <w:docPart w:val="4734EEF1EBFD4AB99712537784BDAB78"/>
                </w:placeholder>
              </w:sdtPr>
              <w:sdtEndPr>
                <w:rPr>
                  <w:b w:val="0"/>
                </w:rPr>
              </w:sdtEndPr>
              <w:sdtContent>
                <w:sdt>
                  <w:sdtPr>
                    <w:id w:val="481277909"/>
                    <w:placeholder>
                      <w:docPart w:val="94600E970DA14D8399D98D8220AA725E"/>
                    </w:placeholder>
                    <w:showingPlcHdr/>
                  </w:sdtPr>
                  <w:sdtContent>
                    <w:r w:rsidR="00F3771D" w:rsidRPr="00F3771D">
                      <w:rPr>
                        <w:rStyle w:val="PlaceholderText"/>
                        <w:shd w:val="clear" w:color="auto" w:fill="F2F2F2" w:themeFill="background1" w:themeFillShade="F2"/>
                      </w:rPr>
                      <w:t>Click or tap here to enter text.</w:t>
                    </w:r>
                  </w:sdtContent>
                </w:sdt>
              </w:sdtContent>
            </w:sdt>
          </w:p>
        </w:tc>
        <w:tc>
          <w:tcPr>
            <w:tcW w:w="3808" w:type="dxa"/>
          </w:tcPr>
          <w:p w14:paraId="3AA5D40F" w14:textId="77777777" w:rsidR="007E248B" w:rsidRDefault="007E248B" w:rsidP="00404B94">
            <w:pPr>
              <w:pStyle w:val="NoSpacing"/>
            </w:pPr>
            <w:r>
              <w:rPr>
                <w:b/>
              </w:rPr>
              <w:t xml:space="preserve">College: </w:t>
            </w:r>
            <w:sdt>
              <w:sdtPr>
                <w:rPr>
                  <w:b/>
                </w:rPr>
                <w:id w:val="-869762083"/>
                <w:placeholder>
                  <w:docPart w:val="4734EEF1EBFD4AB99712537784BDAB78"/>
                </w:placeholder>
              </w:sdtPr>
              <w:sdtEndPr>
                <w:rPr>
                  <w:b w:val="0"/>
                </w:rPr>
              </w:sdtEndPr>
              <w:sdtContent>
                <w:sdt>
                  <w:sdtPr>
                    <w:rPr>
                      <w:b/>
                    </w:rPr>
                    <w:id w:val="-1898583094"/>
                    <w:placeholder>
                      <w:docPart w:val="3AA01C02605E4BF2B30E7F52FA5DBA3C"/>
                    </w:placeholder>
                  </w:sdtPr>
                  <w:sdtEndPr>
                    <w:rPr>
                      <w:b w:val="0"/>
                    </w:rPr>
                  </w:sdtEndPr>
                  <w:sdtContent>
                    <w:sdt>
                      <w:sdtPr>
                        <w:id w:val="84580919"/>
                        <w:placeholder>
                          <w:docPart w:val="670FC047A9EF440FAC895A4CCAB750B1"/>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p w14:paraId="06C509F6" w14:textId="77777777" w:rsidR="007E248B" w:rsidRPr="007E248B" w:rsidRDefault="007E248B" w:rsidP="00404B94">
            <w:pPr>
              <w:pStyle w:val="NoSpacing"/>
            </w:pPr>
            <w:r>
              <w:rPr>
                <w:b/>
              </w:rPr>
              <w:t xml:space="preserve">Department: </w:t>
            </w:r>
            <w:sdt>
              <w:sdtPr>
                <w:rPr>
                  <w:b/>
                </w:rPr>
                <w:id w:val="446594899"/>
                <w:placeholder>
                  <w:docPart w:val="4734EEF1EBFD4AB99712537784BDAB78"/>
                </w:placeholder>
              </w:sdtPr>
              <w:sdtEndPr>
                <w:rPr>
                  <w:b w:val="0"/>
                </w:rPr>
              </w:sdtEndPr>
              <w:sdtContent>
                <w:sdt>
                  <w:sdtPr>
                    <w:rPr>
                      <w:b/>
                    </w:rPr>
                    <w:id w:val="-689288613"/>
                    <w:placeholder>
                      <w:docPart w:val="61C87D924BB948DF8722A47A0F4DC0D6"/>
                    </w:placeholder>
                  </w:sdtPr>
                  <w:sdtEndPr>
                    <w:rPr>
                      <w:b w:val="0"/>
                    </w:rPr>
                  </w:sdtEndPr>
                  <w:sdtContent>
                    <w:sdt>
                      <w:sdtPr>
                        <w:id w:val="-458887219"/>
                        <w:placeholder>
                          <w:docPart w:val="161B374B15204C3C8301B4E9DC4E285D"/>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c>
          <w:tcPr>
            <w:tcW w:w="3117" w:type="dxa"/>
          </w:tcPr>
          <w:p w14:paraId="501BD2EC" w14:textId="77777777" w:rsidR="007E248B" w:rsidRPr="007E248B" w:rsidRDefault="007E248B" w:rsidP="00404B94">
            <w:pPr>
              <w:pStyle w:val="NoSpacing"/>
            </w:pPr>
            <w:r>
              <w:rPr>
                <w:b/>
              </w:rPr>
              <w:t xml:space="preserve">Rank: </w:t>
            </w:r>
            <w:sdt>
              <w:sdtPr>
                <w:rPr>
                  <w:b/>
                </w:rPr>
                <w:id w:val="-532429514"/>
                <w:placeholder>
                  <w:docPart w:val="4734EEF1EBFD4AB99712537784BDAB78"/>
                </w:placeholder>
              </w:sdtPr>
              <w:sdtContent>
                <w:sdt>
                  <w:sdtPr>
                    <w:rPr>
                      <w:b/>
                    </w:rPr>
                    <w:id w:val="-242644809"/>
                    <w:placeholder>
                      <w:docPart w:val="D3B67B09A623478D8B5C07A69AE700E5"/>
                    </w:placeholder>
                  </w:sdtPr>
                  <w:sdtEndPr>
                    <w:rPr>
                      <w:b w:val="0"/>
                    </w:rPr>
                  </w:sdtEndPr>
                  <w:sdtContent>
                    <w:sdt>
                      <w:sdtPr>
                        <w:id w:val="667830214"/>
                        <w:placeholder>
                          <w:docPart w:val="46CA68C2326A4E0A873E5BC29A3814EC"/>
                        </w:placeholder>
                        <w:showingPlcHdr/>
                      </w:sdtPr>
                      <w:sdtContent>
                        <w:r w:rsidR="00F3771D" w:rsidRPr="00F3771D">
                          <w:rPr>
                            <w:rStyle w:val="PlaceholderText"/>
                            <w:shd w:val="clear" w:color="auto" w:fill="F2F2F2" w:themeFill="background1" w:themeFillShade="F2"/>
                          </w:rPr>
                          <w:t>Click or tap here to enter text.</w:t>
                        </w:r>
                      </w:sdtContent>
                    </w:sdt>
                  </w:sdtContent>
                </w:sdt>
              </w:sdtContent>
            </w:sdt>
          </w:p>
        </w:tc>
      </w:tr>
    </w:tbl>
    <w:sdt>
      <w:sdtPr>
        <w:id w:val="1088895499"/>
        <w:placeholder>
          <w:docPart w:val="07DE1B1DC90B48DB8D54D20D9E56C335"/>
        </w:placeholder>
      </w:sdtPr>
      <w:sdtContent>
        <w:p w14:paraId="07623D0F" w14:textId="3AD0A4FC" w:rsidR="00F32C65" w:rsidRDefault="00CA4A51" w:rsidP="00F32C65">
          <w:pPr>
            <w:pStyle w:val="NoSpacing"/>
            <w:shd w:val="clear" w:color="auto" w:fill="F2F2F2" w:themeFill="background1" w:themeFillShade="F2"/>
            <w:spacing w:before="240"/>
          </w:pPr>
          <w:r>
            <w:t>If applicable, a</w:t>
          </w:r>
          <w:r w:rsidR="00F32C65">
            <w:t>dd additional investigators’ information here</w:t>
          </w:r>
          <w:r>
            <w:t xml:space="preserve"> (Name, College/Department, and Rank)</w:t>
          </w:r>
        </w:p>
      </w:sdtContent>
    </w:sdt>
    <w:p w14:paraId="001CB6CF" w14:textId="77777777" w:rsidR="004034C6" w:rsidRDefault="004034C6" w:rsidP="004034C6">
      <w:pPr>
        <w:pStyle w:val="Heading2"/>
        <w:spacing w:before="240" w:line="360" w:lineRule="auto"/>
      </w:pPr>
      <w:r>
        <w:t>Select the relevant funding opportunity (Select only one):</w:t>
      </w:r>
    </w:p>
    <w:p w14:paraId="689DC271" w14:textId="77777777" w:rsidR="004034C6" w:rsidRDefault="004034C6" w:rsidP="004034C6">
      <w:pPr>
        <w:pStyle w:val="NoSpacing"/>
        <w:rPr>
          <w:b/>
        </w:rPr>
        <w:sectPr w:rsidR="004034C6">
          <w:headerReference w:type="default" r:id="rId12"/>
          <w:footerReference w:type="default" r:id="rId13"/>
          <w:pgSz w:w="12240" w:h="15840"/>
          <w:pgMar w:top="1440" w:right="1440" w:bottom="1440" w:left="1440" w:header="720" w:footer="720" w:gutter="0"/>
          <w:cols w:space="720"/>
          <w:docGrid w:linePitch="360"/>
        </w:sectPr>
      </w:pPr>
    </w:p>
    <w:sdt>
      <w:sdtPr>
        <w:alias w:val="Funding Opportunity"/>
        <w:tag w:val="Funding Opportunity"/>
        <w:id w:val="1940252407"/>
        <w:placeholder>
          <w:docPart w:val="440690D92CC5446AA31A6532CDFD4CF0"/>
        </w:placeholder>
        <w:comboBox>
          <w:listItem w:value="Choose an item."/>
          <w:listItem w:displayText="Interdisciplinary Research Development" w:value="Interdisciplinary Research Development"/>
          <w:listItem w:displayText="Field Research Support" w:value="Field Research Support"/>
          <w:listItem w:displayText="Exploratory Research Pilot" w:value="Exploratory Research Pilot"/>
          <w:listItem w:displayText="Research Equipment" w:value="Research Equipment"/>
          <w:listItem w:displayText="Research and Community Impact" w:value="Research and Community Impact"/>
        </w:comboBox>
      </w:sdtPr>
      <w:sdtContent>
        <w:p w14:paraId="5E1C35C7" w14:textId="4E102C5C" w:rsidR="004034C6" w:rsidRDefault="00ED4D22" w:rsidP="004034C6">
          <w:r>
            <w:t>Exploratory Research Pilot</w:t>
          </w:r>
        </w:p>
      </w:sdtContent>
    </w:sdt>
    <w:p w14:paraId="17D30820" w14:textId="0AEDC145" w:rsidR="007E248B" w:rsidRDefault="007E248B" w:rsidP="00404B94">
      <w:pPr>
        <w:pStyle w:val="Heading2"/>
        <w:spacing w:before="240" w:line="360" w:lineRule="auto"/>
      </w:pPr>
      <w:r>
        <w:t>Abstract</w:t>
      </w:r>
      <w:r w:rsidR="00F3771D">
        <w:t xml:space="preserve"> (limit 150 words)</w:t>
      </w:r>
      <w:r>
        <w:t xml:space="preserve">: </w:t>
      </w:r>
    </w:p>
    <w:p w14:paraId="59513E04" w14:textId="7965220D" w:rsidR="008E60C2" w:rsidRDefault="00000000" w:rsidP="00114BE0">
      <w:pPr>
        <w:contextualSpacing/>
        <w:rPr>
          <w:b/>
          <w:caps/>
          <w:spacing w:val="15"/>
        </w:rPr>
      </w:pPr>
      <w:sdt>
        <w:sdtPr>
          <w:alias w:val="Abstract"/>
          <w:tag w:val="Abstract"/>
          <w:id w:val="2074926373"/>
          <w:placeholder>
            <w:docPart w:val="7B8679864458439FAD6208B2748F0D95"/>
          </w:placeholder>
        </w:sdtPr>
        <w:sdtContent>
          <w:r w:rsidR="00114BE0" w:rsidRPr="00114BE0">
            <w:t>Judgments of learning (JOLs) are reactive when provided for cue-target word pairs. Compared to silent reading, making JOLs at study improves memory for studied items, but only for related pairs. Thus, perceived item relations likely determine whether memory improvements occur. Because previous studies have used cue-target word pairs, it is unclear whether the reported memory benefits extend to other types of related study materials. The proposed study tests whether JOLs benefit memory for single-item words lists. JOL and no-JOL groups will study related and unrelated word lists (Experiments 1A/1B) or related words converging upon a similar, non-presented lure (i.e., bed, pillow, and dream are related to sleep; Experiments 2A/2B). Afterwards, their memory will be tested. If JOLs improve memory by strengthening concept relations, participants making JOLs should show improved memory on related but not unrelated lists. Separately, false memory of lures should similarly be higher for JOL versus no-JOL participants.</w:t>
          </w:r>
        </w:sdtContent>
      </w:sdt>
      <w:r w:rsidR="008E60C2">
        <w:br w:type="page"/>
      </w:r>
    </w:p>
    <w:p w14:paraId="25E4FE9E" w14:textId="754B0023" w:rsidR="00C3690D" w:rsidRDefault="004034C6" w:rsidP="00E06B9E">
      <w:pPr>
        <w:pStyle w:val="Heading2"/>
        <w:spacing w:before="240"/>
      </w:pPr>
      <w:r>
        <w:lastRenderedPageBreak/>
        <w:t xml:space="preserve">Assurance and </w:t>
      </w:r>
      <w:r w:rsidR="00C3690D">
        <w:t>Signatures:</w:t>
      </w:r>
    </w:p>
    <w:p w14:paraId="693B25B6" w14:textId="4791A2BC" w:rsidR="00527F49" w:rsidRDefault="00527F49" w:rsidP="00527F49">
      <w:pPr>
        <w:pStyle w:val="NoSpacing"/>
      </w:pPr>
      <w:r w:rsidRPr="00DE015A">
        <w:t xml:space="preserve">By affixing either a </w:t>
      </w:r>
      <w:r w:rsidRPr="00DE015A">
        <w:rPr>
          <w:u w:val="single"/>
        </w:rPr>
        <w:t xml:space="preserve">typed or scanned </w:t>
      </w:r>
      <w:r>
        <w:rPr>
          <w:u w:val="single"/>
        </w:rPr>
        <w:t>signature</w:t>
      </w:r>
      <w:r w:rsidRPr="00DE015A">
        <w:t xml:space="preserve"> below, the applicants(s) agree(s) that, if funded, funds will be used to accomplish the aims of the project in accordance w</w:t>
      </w:r>
      <w:r>
        <w:t xml:space="preserve">ith MSU/State of Texas policies. </w:t>
      </w:r>
      <w:r w:rsidRPr="00DE015A">
        <w:t>Additionally, the researchers(s) will present their finding</w:t>
      </w:r>
      <w:r w:rsidR="004034C6">
        <w:t>s</w:t>
      </w:r>
      <w:r w:rsidRPr="00DE015A">
        <w:t xml:space="preserve"> at the Celebration of Scholarship. </w:t>
      </w:r>
    </w:p>
    <w:p w14:paraId="6A4B1E83" w14:textId="674903AB" w:rsidR="004034C6" w:rsidRDefault="004034C6" w:rsidP="00404B94">
      <w:pPr>
        <w:pStyle w:val="NoSpacing"/>
        <w:spacing w:line="480" w:lineRule="auto"/>
      </w:pPr>
    </w:p>
    <w:p w14:paraId="771EA916" w14:textId="77777777" w:rsidR="00195334" w:rsidRDefault="00195334" w:rsidP="00404B94">
      <w:pPr>
        <w:pStyle w:val="NoSpacing"/>
        <w:spacing w:line="480" w:lineRule="auto"/>
      </w:pPr>
    </w:p>
    <w:p w14:paraId="417BE2A3" w14:textId="530FDE32" w:rsidR="00195334" w:rsidRPr="00576264"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5680" behindDoc="0" locked="0" layoutInCell="1" allowOverlap="1" wp14:anchorId="00A81C26" wp14:editId="4C4C7E66">
                <wp:simplePos x="0" y="0"/>
                <wp:positionH relativeFrom="column">
                  <wp:posOffset>0</wp:posOffset>
                </wp:positionH>
                <wp:positionV relativeFrom="paragraph">
                  <wp:posOffset>0</wp:posOffset>
                </wp:positionV>
                <wp:extent cx="5922040" cy="10633"/>
                <wp:effectExtent l="0" t="0" r="21590" b="27940"/>
                <wp:wrapNone/>
                <wp:docPr id="1" name="Straight Connector 1"/>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A556C"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" strokecolor="black [3200]" strokeweight=".5pt">
                <v:stroke joinstyle="miter"/>
              </v:line>
            </w:pict>
          </mc:Fallback>
        </mc:AlternateContent>
      </w:r>
      <w:r w:rsidRPr="00527F49">
        <w:t>PI Signature:</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68D54B3B" w14:textId="18680019" w:rsidR="00576264" w:rsidRPr="00527F49" w:rsidRDefault="00576264" w:rsidP="00576264">
      <w:pPr>
        <w:pStyle w:val="NoSpacing"/>
        <w:spacing w:line="480" w:lineRule="auto"/>
        <w:rPr>
          <w:szCs w:val="20"/>
        </w:rPr>
      </w:pPr>
      <w:r>
        <w:rPr>
          <w:szCs w:val="20"/>
        </w:rPr>
        <w:br/>
      </w:r>
    </w:p>
    <w:p w14:paraId="593489DE" w14:textId="0301C2C3" w:rsidR="00576264" w:rsidRDefault="00576264" w:rsidP="00404B94">
      <w:pPr>
        <w:pStyle w:val="NoSpacing"/>
        <w:spacing w:line="480" w:lineRule="auto"/>
        <w:rPr>
          <w:szCs w:val="20"/>
        </w:rPr>
      </w:pPr>
      <w:r w:rsidRPr="00527F49">
        <w:rPr>
          <w:noProof/>
        </w:rPr>
        <mc:AlternateContent>
          <mc:Choice Requires="wps">
            <w:drawing>
              <wp:anchor distT="0" distB="0" distL="114300" distR="114300" simplePos="0" relativeHeight="251660800" behindDoc="0" locked="0" layoutInCell="1" allowOverlap="1" wp14:anchorId="6A9376E1" wp14:editId="364485D5">
                <wp:simplePos x="0" y="0"/>
                <wp:positionH relativeFrom="column">
                  <wp:posOffset>0</wp:posOffset>
                </wp:positionH>
                <wp:positionV relativeFrom="paragraph">
                  <wp:posOffset>0</wp:posOffset>
                </wp:positionV>
                <wp:extent cx="5922040" cy="10633"/>
                <wp:effectExtent l="0" t="0" r="21590" b="27940"/>
                <wp:wrapNone/>
                <wp:docPr id="10" name="Straight Connector 10"/>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07ED6" id="Straight Connector 1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B4UQ7kBAAC9AwAADgAAAAAAAAAAAAAAAAAuAgAAZHJzL2Uyb0Rv&#10;Yy54bWxQSwECLQAUAAYACAAAACEATNB1QdkAAAADAQAADwAAAAAAAAAAAAAAAAATBAAAZHJzL2Rv&#10;d25yZXYueG1sUEsFBgAAAAAEAAQA8wAAABk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Pr>
          <w:b/>
        </w:rPr>
        <w:tab/>
      </w:r>
      <w:r>
        <w:rPr>
          <w:b/>
        </w:rPr>
        <w:tab/>
      </w:r>
      <w:r w:rsidRPr="00527F49">
        <w:t>Date:</w:t>
      </w:r>
      <w:r w:rsidRPr="00527F49">
        <w:rPr>
          <w:b/>
        </w:rPr>
        <w:t xml:space="preserve">  </w:t>
      </w:r>
      <w:r>
        <w:rPr>
          <w:b/>
        </w:rPr>
        <w:br/>
      </w:r>
    </w:p>
    <w:p w14:paraId="0576B69E" w14:textId="77777777" w:rsidR="00576264" w:rsidRPr="00527F49" w:rsidRDefault="00576264" w:rsidP="00404B94">
      <w:pPr>
        <w:pStyle w:val="NoSpacing"/>
        <w:spacing w:line="480" w:lineRule="auto"/>
        <w:rPr>
          <w:szCs w:val="20"/>
        </w:rPr>
      </w:pPr>
    </w:p>
    <w:p w14:paraId="69F1380A" w14:textId="51A7D9F8" w:rsidR="007A78D7"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7728" behindDoc="0" locked="0" layoutInCell="1" allowOverlap="1" wp14:anchorId="2D99E96C" wp14:editId="049C956D">
                <wp:simplePos x="0" y="0"/>
                <wp:positionH relativeFrom="column">
                  <wp:posOffset>0</wp:posOffset>
                </wp:positionH>
                <wp:positionV relativeFrom="paragraph">
                  <wp:posOffset>0</wp:posOffset>
                </wp:positionV>
                <wp:extent cx="5922040" cy="10633"/>
                <wp:effectExtent l="0" t="0" r="21590" b="27940"/>
                <wp:wrapNone/>
                <wp:docPr id="3" name="Straight Connector 3"/>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286B2"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" strokecolor="black [3200]" strokeweight=".5pt">
                <v:stroke joinstyle="miter"/>
              </v:line>
            </w:pict>
          </mc:Fallback>
        </mc:AlternateContent>
      </w:r>
      <w:r>
        <w:t>Co-PI Signature(s):</w:t>
      </w:r>
      <w:r w:rsidRPr="00527F49">
        <w:rPr>
          <w:b/>
        </w:rPr>
        <w:t xml:space="preserve">  </w:t>
      </w:r>
      <w:r w:rsidRPr="00527F49">
        <w:rPr>
          <w:b/>
        </w:rPr>
        <w:tab/>
      </w:r>
      <w:r w:rsidRPr="00527F49">
        <w:rPr>
          <w:b/>
        </w:rPr>
        <w:tab/>
      </w:r>
      <w:r w:rsidRPr="00527F49">
        <w:rPr>
          <w:b/>
        </w:rPr>
        <w:tab/>
      </w:r>
      <w:r w:rsidRPr="00527F49">
        <w:rPr>
          <w:b/>
        </w:rPr>
        <w:tab/>
      </w:r>
      <w:r w:rsidRPr="00527F49">
        <w:rPr>
          <w:b/>
        </w:rPr>
        <w:tab/>
      </w:r>
      <w:r w:rsidR="00404B94">
        <w:rPr>
          <w:b/>
        </w:rPr>
        <w:tab/>
      </w:r>
      <w:r w:rsidR="00404B94">
        <w:rPr>
          <w:b/>
        </w:rPr>
        <w:tab/>
      </w:r>
      <w:r w:rsidRPr="00527F49">
        <w:t>Date:</w:t>
      </w:r>
      <w:r w:rsidRPr="00527F49">
        <w:rPr>
          <w:b/>
        </w:rPr>
        <w:t xml:space="preserve">  </w:t>
      </w:r>
      <w:r>
        <w:rPr>
          <w:b/>
        </w:rPr>
        <w:br/>
      </w:r>
      <w:r w:rsidR="00576264">
        <w:rPr>
          <w:b/>
        </w:rPr>
        <w:br/>
      </w:r>
    </w:p>
    <w:p w14:paraId="5990BC93" w14:textId="3395197D"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59776" behindDoc="0" locked="0" layoutInCell="1" allowOverlap="1" wp14:anchorId="061D2B20" wp14:editId="280C2AC4">
                <wp:simplePos x="0" y="0"/>
                <wp:positionH relativeFrom="column">
                  <wp:posOffset>0</wp:posOffset>
                </wp:positionH>
                <wp:positionV relativeFrom="paragraph">
                  <wp:posOffset>0</wp:posOffset>
                </wp:positionV>
                <wp:extent cx="5922040" cy="10633"/>
                <wp:effectExtent l="0" t="0" r="21590" b="27940"/>
                <wp:wrapNone/>
                <wp:docPr id="4" name="Straight Connector 4"/>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E5AE5"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cXRo7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CC682C">
        <w:t>PI’s Department Chair Signature:</w:t>
      </w:r>
      <w:r w:rsidRPr="00527F49">
        <w:rPr>
          <w:b/>
        </w:rPr>
        <w:tab/>
      </w:r>
      <w:r w:rsidRPr="00527F49">
        <w:rPr>
          <w:b/>
        </w:rPr>
        <w:tab/>
      </w:r>
      <w:r w:rsidRPr="00527F49">
        <w:rPr>
          <w:b/>
        </w:rPr>
        <w:tab/>
      </w:r>
      <w:r w:rsidRPr="00527F49">
        <w:rPr>
          <w:b/>
        </w:rPr>
        <w:tab/>
      </w:r>
      <w:r w:rsidR="00404B94">
        <w:rPr>
          <w:b/>
        </w:rPr>
        <w:tab/>
      </w:r>
      <w:r w:rsidRPr="00527F49">
        <w:t>Date:</w:t>
      </w:r>
      <w:r w:rsidRPr="00527F49">
        <w:rPr>
          <w:b/>
        </w:rPr>
        <w:t xml:space="preserve">  </w:t>
      </w:r>
      <w:r>
        <w:rPr>
          <w:b/>
        </w:rPr>
        <w:br/>
      </w:r>
      <w:r w:rsidR="00576264">
        <w:rPr>
          <w:b/>
        </w:rPr>
        <w:br/>
      </w:r>
    </w:p>
    <w:p w14:paraId="209F3915" w14:textId="4A5730A3" w:rsidR="00527F49" w:rsidRPr="00527F49" w:rsidRDefault="00527F49" w:rsidP="00404B94">
      <w:pPr>
        <w:pStyle w:val="NoSpacing"/>
        <w:spacing w:line="480" w:lineRule="auto"/>
        <w:rPr>
          <w:b/>
        </w:rPr>
      </w:pPr>
      <w:r w:rsidRPr="00527F49">
        <w:rPr>
          <w:noProof/>
        </w:rPr>
        <mc:AlternateContent>
          <mc:Choice Requires="wps">
            <w:drawing>
              <wp:anchor distT="0" distB="0" distL="114300" distR="114300" simplePos="0" relativeHeight="251660288" behindDoc="0" locked="0" layoutInCell="1" allowOverlap="1" wp14:anchorId="75D16742" wp14:editId="7D7348CE">
                <wp:simplePos x="0" y="0"/>
                <wp:positionH relativeFrom="column">
                  <wp:posOffset>0</wp:posOffset>
                </wp:positionH>
                <wp:positionV relativeFrom="paragraph">
                  <wp:posOffset>0</wp:posOffset>
                </wp:positionV>
                <wp:extent cx="5922040" cy="10633"/>
                <wp:effectExtent l="0" t="0" r="21590" b="27940"/>
                <wp:wrapNone/>
                <wp:docPr id="5" name="Straight Connector 5"/>
                <wp:cNvGraphicFramePr/>
                <a:graphic xmlns:a="http://schemas.openxmlformats.org/drawingml/2006/main">
                  <a:graphicData uri="http://schemas.microsoft.com/office/word/2010/wordprocessingShape">
                    <wps:wsp>
                      <wps:cNvCnPr/>
                      <wps:spPr>
                        <a:xfrm>
                          <a:off x="0" y="0"/>
                          <a:ext cx="5922040"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1963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" strokecolor="black [3200]" strokeweight=".5pt">
                <v:stroke joinstyle="miter"/>
              </v:line>
            </w:pict>
          </mc:Fallback>
        </mc:AlternateContent>
      </w:r>
      <w:r w:rsidR="00195334">
        <w:t>PI’s Dean</w:t>
      </w:r>
      <w:r w:rsidR="00CC682C">
        <w:t xml:space="preserve"> Signature:</w:t>
      </w:r>
      <w:r w:rsidR="00CC682C">
        <w:tab/>
      </w:r>
      <w:r w:rsidR="00CC682C">
        <w:tab/>
      </w:r>
      <w:r w:rsidRPr="00527F49">
        <w:rPr>
          <w:b/>
        </w:rPr>
        <w:tab/>
      </w:r>
      <w:r w:rsidRPr="00527F49">
        <w:rPr>
          <w:b/>
        </w:rPr>
        <w:tab/>
      </w:r>
      <w:r w:rsidR="00404B94">
        <w:rPr>
          <w:b/>
        </w:rPr>
        <w:tab/>
      </w:r>
      <w:r w:rsidR="00404B94">
        <w:rPr>
          <w:b/>
        </w:rPr>
        <w:tab/>
      </w:r>
      <w:r w:rsidR="00404B94">
        <w:rPr>
          <w:b/>
        </w:rPr>
        <w:tab/>
      </w:r>
      <w:r w:rsidRPr="00527F49">
        <w:t>Date:</w:t>
      </w:r>
      <w:r w:rsidRPr="00527F49">
        <w:rPr>
          <w:b/>
        </w:rPr>
        <w:t xml:space="preserve">  </w:t>
      </w:r>
    </w:p>
    <w:p w14:paraId="175DA0C4" w14:textId="77777777" w:rsidR="00A7568E" w:rsidRDefault="00A7568E" w:rsidP="00404B94">
      <w:pPr>
        <w:sectPr w:rsidR="00A7568E" w:rsidSect="00C3690D">
          <w:headerReference w:type="default" r:id="rId14"/>
          <w:type w:val="continuous"/>
          <w:pgSz w:w="12240" w:h="15840"/>
          <w:pgMar w:top="1440" w:right="1440" w:bottom="1440" w:left="1440" w:header="720" w:footer="720" w:gutter="0"/>
          <w:cols w:space="720"/>
          <w:docGrid w:linePitch="360"/>
        </w:sectPr>
      </w:pPr>
    </w:p>
    <w:p w14:paraId="7DED3346" w14:textId="77777777" w:rsidR="00EC57C3" w:rsidRDefault="00EC57C3" w:rsidP="001C6545">
      <w:pPr>
        <w:pStyle w:val="Title"/>
      </w:pPr>
      <w:r>
        <w:lastRenderedPageBreak/>
        <w:t>Project Narrative</w:t>
      </w:r>
    </w:p>
    <w:p w14:paraId="0FD50DDA" w14:textId="2C61D202" w:rsidR="00EC57C3" w:rsidRPr="00535FB8" w:rsidRDefault="00EC57C3" w:rsidP="00535FB8">
      <w:pPr>
        <w:pStyle w:val="NoSpacing"/>
        <w:spacing w:before="120"/>
        <w:rPr>
          <w:i/>
        </w:rPr>
      </w:pPr>
      <w:r w:rsidRPr="00535FB8">
        <w:rPr>
          <w:i/>
        </w:rPr>
        <w:t xml:space="preserve">The project narrative is limited to 10 pages. Page numbers are included at the top right hand corner of </w:t>
      </w:r>
      <w:r w:rsidR="00F10ABC" w:rsidRPr="00535FB8">
        <w:rPr>
          <w:i/>
        </w:rPr>
        <w:t>each page</w:t>
      </w:r>
      <w:r w:rsidRPr="00535FB8">
        <w:rPr>
          <w:i/>
        </w:rPr>
        <w:t xml:space="preserve">. Please ensure all text that you enter uses the “normal” style on the styles toolbar of this document (Calibri 11 pt font, </w:t>
      </w:r>
      <w:r w:rsidR="002D0EDD" w:rsidRPr="00535FB8">
        <w:rPr>
          <w:i/>
        </w:rPr>
        <w:t>single</w:t>
      </w:r>
      <w:r w:rsidR="00F10ABC" w:rsidRPr="00535FB8">
        <w:rPr>
          <w:i/>
        </w:rPr>
        <w:t xml:space="preserve"> spacing</w:t>
      </w:r>
      <w:r w:rsidRPr="00535FB8">
        <w:rPr>
          <w:i/>
        </w:rPr>
        <w:t>). Enter all responses into the text boxes on the form.</w:t>
      </w:r>
    </w:p>
    <w:p w14:paraId="7B811CC3" w14:textId="17FF715E" w:rsidR="00527F49" w:rsidRDefault="00404B94" w:rsidP="00A7568E">
      <w:pPr>
        <w:pStyle w:val="Heading1"/>
      </w:pPr>
      <w:r w:rsidRPr="00404B94">
        <w:t xml:space="preserve">II. Purpose and </w:t>
      </w:r>
      <w:r w:rsidR="007A78D7">
        <w:t>Objectives</w:t>
      </w:r>
      <w:r w:rsidRPr="00404B94">
        <w:t xml:space="preserve"> of the project</w:t>
      </w:r>
      <w:r w:rsidR="00EE6836">
        <w:t xml:space="preserve"> (Limit 1 page</w:t>
      </w:r>
      <w:r w:rsidRPr="00404B94">
        <w:t>)</w:t>
      </w:r>
    </w:p>
    <w:p w14:paraId="4DF45260" w14:textId="3C8969D1" w:rsidR="004034C6" w:rsidRPr="004034C6" w:rsidRDefault="004034C6" w:rsidP="004034C6">
      <w:pPr>
        <w:rPr>
          <w:i/>
        </w:rPr>
      </w:pPr>
      <w:r w:rsidRPr="004034C6">
        <w:rPr>
          <w:i/>
        </w:rPr>
        <w:t xml:space="preserve">This section should include a concise statement of the general purpose and major </w:t>
      </w:r>
      <w:r w:rsidR="007A78D7">
        <w:rPr>
          <w:i/>
        </w:rPr>
        <w:t>aims</w:t>
      </w:r>
      <w:r w:rsidRPr="004034C6">
        <w:rPr>
          <w:i/>
        </w:rPr>
        <w:t xml:space="preserve">/objectives of the proposed project (the research question/focus, hypothesis, problem or work to be investigated, or aesthetic direction/technique). </w:t>
      </w:r>
    </w:p>
    <w:sdt>
      <w:sdtPr>
        <w:id w:val="-2141651962"/>
        <w:placeholder>
          <w:docPart w:val="DefaultPlaceholder_-1854013440"/>
        </w:placeholder>
      </w:sdtPr>
      <w:sdtContent>
        <w:p w14:paraId="23396A5D" w14:textId="22B8B167" w:rsidR="00404B94" w:rsidRDefault="00404B94" w:rsidP="00404B94">
          <w:pPr>
            <w:shd w:val="clear" w:color="auto" w:fill="F2F2F2" w:themeFill="background1" w:themeFillShade="F2"/>
          </w:pPr>
          <w:r w:rsidRPr="00404B94">
            <w:t>Please delete this text and enter the purpose/aims of your project in this text box.</w:t>
          </w:r>
          <w:r w:rsidR="00F32C65">
            <w:t xml:space="preserve"> </w:t>
          </w:r>
        </w:p>
      </w:sdtContent>
    </w:sdt>
    <w:p w14:paraId="7004DF24" w14:textId="53AF0228" w:rsidR="00EE6836" w:rsidRDefault="00730ACA" w:rsidP="00E06B9E">
      <w:pPr>
        <w:pStyle w:val="Heading1"/>
        <w:spacing w:before="0"/>
      </w:pPr>
      <w:r>
        <w:t>III</w:t>
      </w:r>
      <w:r w:rsidR="00EE6836">
        <w:t xml:space="preserve">. </w:t>
      </w:r>
      <w:r w:rsidR="004034C6">
        <w:t>Significance/</w:t>
      </w:r>
      <w:r>
        <w:t>Impact</w:t>
      </w:r>
    </w:p>
    <w:p w14:paraId="5EE63B3B" w14:textId="26B47395" w:rsidR="00F32C65" w:rsidRDefault="00F32C65" w:rsidP="00F32C65">
      <w:pPr>
        <w:pStyle w:val="NoSpacing"/>
        <w:rPr>
          <w:i/>
        </w:rPr>
      </w:pPr>
      <w:r w:rsidRPr="00F32C65">
        <w:rPr>
          <w:i/>
        </w:rPr>
        <w:t>Describe the importance and potential impact of your project below. All three sections must be addressed.</w:t>
      </w:r>
    </w:p>
    <w:p w14:paraId="73C2F437" w14:textId="10FE5DE1" w:rsidR="00F32C65" w:rsidRPr="00535FB8" w:rsidRDefault="004034C6" w:rsidP="00535FB8">
      <w:pPr>
        <w:pStyle w:val="Heading2"/>
      </w:pPr>
      <w:r>
        <w:t xml:space="preserve">A. </w:t>
      </w:r>
      <w:r w:rsidR="00C65D82">
        <w:t>How does this project benefit MSU</w:t>
      </w:r>
      <w:r w:rsidR="00576264">
        <w:t xml:space="preserve"> and/or support MSU’s mission</w:t>
      </w:r>
      <w:r w:rsidR="00C65D82">
        <w:t>?</w:t>
      </w:r>
      <w:r w:rsidR="00F32C65" w:rsidRPr="00535FB8">
        <w:t xml:space="preserve"> </w:t>
      </w:r>
    </w:p>
    <w:sdt>
      <w:sdtPr>
        <w:id w:val="-1223830037"/>
        <w:placeholder>
          <w:docPart w:val="2462880AB66345A1A5627B1DDAE210FA"/>
        </w:placeholder>
      </w:sdtPr>
      <w:sdtContent>
        <w:p w14:paraId="20DE461D" w14:textId="7ABFEC53" w:rsidR="002D0EDD" w:rsidRPr="002D0EDD" w:rsidRDefault="00CB1BBB" w:rsidP="002D0EDD">
          <w:pPr>
            <w:shd w:val="clear" w:color="auto" w:fill="F2F2F2" w:themeFill="background1" w:themeFillShade="F2"/>
            <w:rPr>
              <w:b/>
            </w:rPr>
          </w:pPr>
          <w:r>
            <w:t>One</w:t>
          </w:r>
          <w:r w:rsidR="00A6353A">
            <w:t xml:space="preserve"> goal </w:t>
          </w:r>
          <w:r>
            <w:t>of</w:t>
          </w:r>
          <w:r w:rsidR="00A6353A">
            <w:t xml:space="preserve"> this study is to </w:t>
          </w:r>
          <w:r>
            <w:t>provide</w:t>
          </w:r>
          <w:r w:rsidR="00A6353A">
            <w:t xml:space="preserve"> more research opportunities within the Department of Psychology. </w:t>
          </w:r>
          <w:r>
            <w:t>I am</w:t>
          </w:r>
          <w:r w:rsidR="00A6353A">
            <w:t xml:space="preserve"> currently in my second year as an assistant professor and am looking to get undergraduate and graduate students more involved in research. This project will allow me to continue to recruit students </w:t>
          </w:r>
          <w:r>
            <w:t xml:space="preserve">who can </w:t>
          </w:r>
          <w:r w:rsidR="00A6353A">
            <w:t xml:space="preserve">assist </w:t>
          </w:r>
          <w:r>
            <w:t xml:space="preserve">me </w:t>
          </w:r>
          <w:r w:rsidR="00A6353A">
            <w:t xml:space="preserve">with data processing and also inspire follow-up research, which could potentially be used to fulfill thesis requirements for students in our Masters program. </w:t>
          </w:r>
        </w:p>
      </w:sdtContent>
    </w:sdt>
    <w:p w14:paraId="1BCD2E27" w14:textId="79114C21" w:rsidR="002D0EDD" w:rsidRDefault="004034C6" w:rsidP="004034C6">
      <w:pPr>
        <w:pStyle w:val="Heading2"/>
      </w:pPr>
      <w:r>
        <w:t xml:space="preserve">B. </w:t>
      </w:r>
      <w:r w:rsidR="00C65D82">
        <w:t>How does this project support the research trajectory of the PI(s)?</w:t>
      </w:r>
    </w:p>
    <w:sdt>
      <w:sdtPr>
        <w:id w:val="1886053209"/>
        <w:placeholder>
          <w:docPart w:val="EBD327C78B424F6487598DF9F6A35CE8"/>
        </w:placeholder>
      </w:sdtPr>
      <w:sdtContent>
        <w:p w14:paraId="262D6912" w14:textId="572FE82F" w:rsidR="002D0EDD" w:rsidRPr="002D0EDD" w:rsidRDefault="00A6353A" w:rsidP="002D0EDD">
          <w:pPr>
            <w:shd w:val="clear" w:color="auto" w:fill="F2F2F2" w:themeFill="background1" w:themeFillShade="F2"/>
            <w:rPr>
              <w:b/>
            </w:rPr>
          </w:pPr>
          <w:r>
            <w:t>As noted above, my primary goal for this project is to continue growing the Psychology Department’s research footprint. Specifically, I plan to use this project to continue a line of research which began with my dissertation. Following the conclusion of this project, I am planning several follow-up studies which will aim to assess the effects of JOL reactivity on more educationally relevant study materials. This will allow me to develop a set of experiments which can be directly used as a vehicle to include students in the research process.</w:t>
          </w:r>
        </w:p>
      </w:sdtContent>
    </w:sdt>
    <w:p w14:paraId="41B34B32" w14:textId="13D34DAC" w:rsidR="002D0EDD" w:rsidRDefault="004034C6" w:rsidP="004034C6">
      <w:pPr>
        <w:pStyle w:val="Heading2"/>
      </w:pPr>
      <w:r>
        <w:t xml:space="preserve">C. </w:t>
      </w:r>
      <w:r w:rsidR="00C65D82">
        <w:t xml:space="preserve">What is the </w:t>
      </w:r>
      <w:r>
        <w:t xml:space="preserve">Significance </w:t>
      </w:r>
      <w:r w:rsidR="00C65D82">
        <w:t xml:space="preserve">of this project </w:t>
      </w:r>
      <w:r>
        <w:t>within the Field of Study</w:t>
      </w:r>
      <w:r w:rsidR="00C65D82">
        <w:t>?</w:t>
      </w:r>
    </w:p>
    <w:sdt>
      <w:sdtPr>
        <w:id w:val="1759094630"/>
        <w:placeholder>
          <w:docPart w:val="D0F2703202644716904702EC7604FFC9"/>
        </w:placeholder>
      </w:sdtPr>
      <w:sdtContent>
        <w:p w14:paraId="19A866F3" w14:textId="77777777" w:rsidR="00192CC0" w:rsidRDefault="006E2400" w:rsidP="006E2400">
          <w:pPr>
            <w:shd w:val="clear" w:color="auto" w:fill="F2F2F2" w:themeFill="background1" w:themeFillShade="F2"/>
          </w:pPr>
          <w:r>
            <w:t xml:space="preserve">This project aims to clarify factors that affect when Judgments of Learning (JOLs) improve memory. </w:t>
          </w:r>
          <w:r w:rsidR="00192CC0">
            <w:t>As noted in the literature review, p</w:t>
          </w:r>
          <w:r>
            <w:t xml:space="preserve">revious </w:t>
          </w:r>
          <w:r w:rsidR="00664AC9">
            <w:t xml:space="preserve">research </w:t>
          </w:r>
          <w:r w:rsidR="00192CC0">
            <w:t xml:space="preserve">on JOL reactivity has mainly investigated these effects using cue-target word pairs of varying relatedness (e.g., related pairs like cat-dog vs. unrelated pairs like cat-muffin). A common theme is that making JOLs at encoding improves memory for related but not unrelated pairs. However, because these studies have primarily relied on word-pairs, it is unclear whether this effect is unique to related word pairs or if extends to other types of related study materials. The present study tests this by assessing whether JOLs are reactive on related and unrelated single word lists (Experiments 1A/1B) and Deese/Rodiger-McDermott lists (DRM), which consist of a series of words that converge upon a related but not-presented critical lure (i.e., particpants might study the words bed, dream, pillow, and blanket, which are all related to the non-presented word sleep. At test, participants often falsely report studying the word sleep, even though it was never presented during the study phase). </w:t>
          </w:r>
        </w:p>
        <w:p w14:paraId="0FBC79E3" w14:textId="425EF806" w:rsidR="006E2400" w:rsidRPr="002635E2" w:rsidRDefault="00192CC0" w:rsidP="002D0EDD">
          <w:pPr>
            <w:shd w:val="clear" w:color="auto" w:fill="F2F2F2" w:themeFill="background1" w:themeFillShade="F2"/>
          </w:pPr>
          <w:r w:rsidRPr="00192CC0">
            <w:rPr>
              <w:b/>
              <w:bCs/>
            </w:rPr>
            <w:lastRenderedPageBreak/>
            <w:t>Implications:</w:t>
          </w:r>
          <w:r>
            <w:t xml:space="preserve"> By including related, unrelated, and DRM lists, the present study will provide a more complete picture of the effects of item relatedness on JOL reactivity. Furthermore, the present study will be the first to test whether JOLs are additionally reactive on false memory for DRM lures.</w:t>
          </w:r>
        </w:p>
      </w:sdtContent>
    </w:sdt>
    <w:p w14:paraId="677FD40D" w14:textId="7BF29D28" w:rsidR="00EE6836" w:rsidRDefault="00730ACA" w:rsidP="00E06B9E">
      <w:pPr>
        <w:pStyle w:val="Heading1"/>
        <w:spacing w:before="0"/>
      </w:pPr>
      <w:r>
        <w:t>I</w:t>
      </w:r>
      <w:r w:rsidR="00EE6836">
        <w:t xml:space="preserve">V. Literature Review </w:t>
      </w:r>
    </w:p>
    <w:p w14:paraId="2AF7F54B" w14:textId="0B3F9B0C" w:rsidR="00CA4A51" w:rsidRPr="00CA4A51" w:rsidRDefault="00CA4A51" w:rsidP="00CA4A51">
      <w:pPr>
        <w:rPr>
          <w:i/>
        </w:rPr>
      </w:pPr>
      <w:r>
        <w:rPr>
          <w:i/>
        </w:rPr>
        <w:t>Enter the literature review (for research projects) or description of artistic/creative precedence (for artistic/creative endeavors) below. This should be in narrative form—it is not simply a list of references.</w:t>
      </w:r>
      <w:ins w:id="0" w:author="Norman, Brittany" w:date="2022-08-15T14:40:00Z">
        <w:r w:rsidR="004034C6">
          <w:rPr>
            <w:i/>
          </w:rPr>
          <w:t xml:space="preserve"> </w:t>
        </w:r>
      </w:ins>
    </w:p>
    <w:sdt>
      <w:sdtPr>
        <w:id w:val="970249512"/>
        <w:placeholder>
          <w:docPart w:val="2FCEEDA60EEC435BB1D6EC0E6FBE4F2E"/>
        </w:placeholder>
      </w:sdtPr>
      <w:sdtContent>
        <w:sdt>
          <w:sdtPr>
            <w:id w:val="-1662392620"/>
            <w:placeholder>
              <w:docPart w:val="C78249C18DCD479BB2BB195F529750B9"/>
            </w:placeholder>
          </w:sdtPr>
          <w:sdtContent>
            <w:sdt>
              <w:sdtPr>
                <w:id w:val="866024115"/>
                <w:placeholder>
                  <w:docPart w:val="8EBD499CC7CA4EA8A6A37FD375481820"/>
                </w:placeholder>
              </w:sdtPr>
              <w:sdtEndPr>
                <w:rPr>
                  <w:highlight w:val="yellow"/>
                </w:rPr>
              </w:sdtEndPr>
              <w:sdtContent>
                <w:p w14:paraId="0E271EB8" w14:textId="59C1C8C7" w:rsidR="00AB2F08" w:rsidRDefault="007F4C9F" w:rsidP="006E2400">
                  <w:pPr>
                    <w:shd w:val="clear" w:color="auto" w:fill="F2F2F2" w:themeFill="background1" w:themeFillShade="F2"/>
                  </w:pPr>
                  <w:r w:rsidRPr="007F4C9F">
                    <w:t>When learning new information, it is helpful to assess whether the knowledge one is acquiring is being sufficiently encoded</w:t>
                  </w:r>
                  <w:r w:rsidR="00351380">
                    <w:t xml:space="preserve"> so that it can be successfully retrieved</w:t>
                  </w:r>
                  <w:r w:rsidRPr="007F4C9F">
                    <w:t xml:space="preserve">. Metamemory, or the processes by which individuals regulate their learning, is a crucial component of learning, as it helps individuals decide whether items need additional study or if they have been sufficiently </w:t>
                  </w:r>
                  <w:r w:rsidRPr="005D0B48">
                    <w:t>learned (see Nelson &amp; Narens, 1990). To investigate questions surrounding metamemory, researchers commonly use Judgments of Learning (JOL) tasks, where participants study a set of items and predict their likelihood of correctly remembering them on a later test (see Rhodes, 2016). Thus, JOLs provide a simple measure</w:t>
                  </w:r>
                  <w:r w:rsidRPr="007F4C9F">
                    <w:t xml:space="preserve"> for assessing how various </w:t>
                  </w:r>
                  <w:r>
                    <w:t xml:space="preserve">experimental </w:t>
                  </w:r>
                  <w:r w:rsidRPr="007F4C9F">
                    <w:t>manipulations affect the study process</w:t>
                  </w:r>
                  <w:r>
                    <w:t>.</w:t>
                  </w:r>
                </w:p>
                <w:p w14:paraId="642BBC6F" w14:textId="662DCE5A" w:rsidR="00AB2F08" w:rsidRDefault="00351380" w:rsidP="006E2400">
                  <w:pPr>
                    <w:shd w:val="clear" w:color="auto" w:fill="F2F2F2" w:themeFill="background1" w:themeFillShade="F2"/>
                  </w:pPr>
                  <w:r>
                    <w:t xml:space="preserve">Because of the ease with which they can be implanted, </w:t>
                  </w:r>
                  <w:r w:rsidR="00AB2F08">
                    <w:t>JOLs</w:t>
                  </w:r>
                  <w:r w:rsidR="006E2400">
                    <w:t xml:space="preserve"> have a rich history </w:t>
                  </w:r>
                  <w:r w:rsidR="007F4C9F">
                    <w:t>of use in cognitive psychology,</w:t>
                  </w:r>
                  <w:r w:rsidR="006E2400">
                    <w:t xml:space="preserve"> dating back to </w:t>
                  </w:r>
                  <w:r w:rsidR="006E2400" w:rsidRPr="000C4AE8">
                    <w:t>Arbuckle and Cuddy’s seminal 1969 study</w:t>
                  </w:r>
                  <w:r w:rsidR="006E2400">
                    <w:t xml:space="preserve"> </w:t>
                  </w:r>
                  <w:r>
                    <w:t>investigating</w:t>
                  </w:r>
                  <w:r w:rsidR="006E2400">
                    <w:t xml:space="preserve"> whether learners could accurately predict their </w:t>
                  </w:r>
                  <w:r>
                    <w:t xml:space="preserve">later memory </w:t>
                  </w:r>
                  <w:r w:rsidR="006E2400">
                    <w:t xml:space="preserve">performance. For much of their history, JOLs were assumed to be neutral </w:t>
                  </w:r>
                  <w:r w:rsidR="00AB2F08">
                    <w:t xml:space="preserve">measures having little or no effect </w:t>
                  </w:r>
                  <w:r w:rsidR="006E2400">
                    <w:t>on memory</w:t>
                  </w:r>
                  <w:r w:rsidR="00AB2F08">
                    <w:t>. Thu</w:t>
                  </w:r>
                  <w:r w:rsidR="006E2400">
                    <w:t>s, making JOLs at study was not thought to influence later remembering.</w:t>
                  </w:r>
                  <w:r w:rsidR="00AB2F08">
                    <w:t xml:space="preserve"> As result, much of the early research on JOLs focused on factors affecting the accuracy of these judgments, rather than their potential influence on memory. </w:t>
                  </w:r>
                  <w:r w:rsidR="006E2400">
                    <w:t xml:space="preserve">However, a growing body of research has recently begun to show that these measures are </w:t>
                  </w:r>
                  <w:r w:rsidR="006E2400" w:rsidRPr="00D35804">
                    <w:t xml:space="preserve">reactive </w:t>
                  </w:r>
                  <w:r w:rsidR="006E2400">
                    <w:t>on learnin</w:t>
                  </w:r>
                  <w:r w:rsidR="00AB2F08">
                    <w:t>g, such that participants who make JOLs while completing a study task often show different patterns of test performance compared to participants who silently read items instead of making judgments.</w:t>
                  </w:r>
                  <w:r w:rsidR="006E2400">
                    <w:t xml:space="preserve"> </w:t>
                  </w:r>
                  <w:r w:rsidR="00AB2F08">
                    <w:t>Thus, JOLs modify memory for studied items, likely by calling attention to aspects of stimuli that might otherwise be ignored (</w:t>
                  </w:r>
                  <w:r w:rsidR="00AB2F08" w:rsidRPr="00D35804">
                    <w:t xml:space="preserve">see </w:t>
                  </w:r>
                  <w:r w:rsidR="00AB2F08" w:rsidRPr="005D0B48">
                    <w:t>Ericcson &amp; Simon, 1993).</w:t>
                  </w:r>
                </w:p>
                <w:p w14:paraId="736767CA" w14:textId="081754DA" w:rsidR="00D35804" w:rsidRPr="00D35804" w:rsidRDefault="00D35804" w:rsidP="00D35804">
                  <w:pPr>
                    <w:shd w:val="clear" w:color="auto" w:fill="F2F2F2" w:themeFill="background1" w:themeFillShade="F2"/>
                  </w:pPr>
                  <w:r w:rsidRPr="00D35804">
                    <w:t>Studies investigating the mechanisms behind JOL reactivity have commonly used cue-target word pairs. These studies have revealed a consistent pattern of reactivity: When pairs are semantically related (e.g., mouse – cheese), making JOLs improves memory for the target item (</w:t>
                  </w:r>
                  <w:r w:rsidRPr="005D0B48">
                    <w:t>Janes et al., 2018; Halamish &amp; Undorf, 2023; Maxwell &amp; Huff, 2022; Soderstrom et al., 2015). However, this memorial benefit does not extend to unrelated pairs (e.g., mouse – cup), particularly when memory is assessed</w:t>
                  </w:r>
                  <w:r w:rsidRPr="00D35804">
                    <w:t xml:space="preserve"> via cued-recall testing</w:t>
                  </w:r>
                  <w:r>
                    <w:t xml:space="preserve">. </w:t>
                  </w:r>
                  <w:r w:rsidRPr="00D35804">
                    <w:t xml:space="preserve">To explain why relatedness moderates JOL reactivity patterns, Soderstrom et al. proposed that two conditions must be met for reactivity to occur on cue-target pairs. First, studied items must contain intrinsic cues which participants use to inform their JOLs (see </w:t>
                  </w:r>
                  <w:r w:rsidRPr="005D0B48">
                    <w:t>Koriat, 1997).</w:t>
                  </w:r>
                  <w:r w:rsidRPr="00D35804">
                    <w:t xml:space="preserve"> Second, participants must be tested using a method that is sensitive to any cues that are strengthened due to making JOLs. Based on this cue-strengthening account, when participants are tested via cued-recall, the cue-strengthening account predicts a memory benefit on related pairs, given that cued-recall testing is highly sensitive to pair relatedness. For unrelated pairs, however, JOLs do not produce a memorial benefit, as intrinsic cue-target relations are not available for this pair type.</w:t>
                  </w:r>
                </w:p>
                <w:p w14:paraId="61059922" w14:textId="77777777" w:rsidR="00D35804" w:rsidRPr="00D35804" w:rsidRDefault="00D35804" w:rsidP="00D35804">
                  <w:pPr>
                    <w:shd w:val="clear" w:color="auto" w:fill="F2F2F2" w:themeFill="background1" w:themeFillShade="F2"/>
                  </w:pPr>
                  <w:r w:rsidRPr="00D35804">
                    <w:t xml:space="preserve">While the cue-strengthening account does not explicitly specify the particular cues which JOLs strengthen, it is likely that making JOLs primarily strengthens pre-existing cue-target relations, given that pair relatedness is a highly salient cue for later </w:t>
                  </w:r>
                  <w:r w:rsidRPr="000C4AE8">
                    <w:t>remembering (Mueller, Tauber, &amp; Dunlosky, 2013).</w:t>
                  </w:r>
                  <w:r w:rsidRPr="00D35804">
                    <w:t xml:space="preserve"> Given this possibility, recent studies have explored the degree to which relatedness contributes to reactivity. For example, Maxwell and Huff (2022) compared recall for participants making JOLs to three additional encoding groups: A no-JOL control group, a group of participants completing a shallow vowel-counting </w:t>
                  </w:r>
                  <w:r w:rsidRPr="00D35804">
                    <w:lastRenderedPageBreak/>
                    <w:t>task instead of providing JOLs, and, importantly, a group of participants who engaged in a deep relational encoding task. Compared to both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2ED084CB" w14:textId="77777777" w:rsidR="00D35804" w:rsidRPr="00D35804" w:rsidRDefault="00D35804" w:rsidP="00D35804">
                  <w:pPr>
                    <w:shd w:val="clear" w:color="auto" w:fill="F2F2F2" w:themeFill="background1" w:themeFillShade="F2"/>
                  </w:pPr>
                  <w:r w:rsidRPr="00D35804">
                    <w:t>Additionally, Halamish and Undorf (2023) recently investigated relatedness effects on JOL reactivity using related, unrelated, and identical cue-target pairs. In addition to testing differences in cued-recall across pair types, participants also made relatedness judgments at test, in which participants indicated whether cue items had been previously paired with a related, unrelated, or identical target word. Overall, JOLs produced positive reactivity on related but not unrelated pairs, a finding consistent with previous reactivity studies (e.g., Janes et al., 2018; Soderstrom et al., 2015, etc.). Positive reactivity also extended to identical cue-target pairs, further suggesting that perceived relatedness is necessary for reactivity to occur. Importantly, making JOLs also improved the accuracy of relatedness judgments, but only on related pairs. Taken together, these findings suggest that JOLs encourage participants to process relatedness but only for pairs with pre-existing relations.</w:t>
                  </w:r>
                </w:p>
                <w:p w14:paraId="151FA2D9" w14:textId="02CB52F5" w:rsidR="00D35804" w:rsidRPr="00D35804" w:rsidRDefault="00D35804" w:rsidP="00D35804">
                  <w:pPr>
                    <w:shd w:val="clear" w:color="auto" w:fill="F2F2F2" w:themeFill="background1" w:themeFillShade="F2"/>
                  </w:pPr>
                  <w:r>
                    <w:t xml:space="preserve">As previously noted, </w:t>
                  </w:r>
                  <w:r w:rsidRPr="00D35804">
                    <w:t>most work investigating JOL reactivity has tested for potential memory changes using various types of cue-target word pairs. This is likely because factors influencing JOLs are often studied within the context of related versus unrelated cue-target pairs, rather than via list-wise manipulations of relatedness (</w:t>
                  </w:r>
                  <w:r w:rsidRPr="000C4AE8">
                    <w:t>see Chang &amp; Brainard, in press).</w:t>
                  </w:r>
                  <w:r w:rsidRPr="00D35804">
                    <w:t xml:space="preserve"> However, like cue-target relatedness, list relatedness has similarly been shown to affect the magnitude of JOLs. For example, </w:t>
                  </w:r>
                  <w:r w:rsidRPr="000C4AE8">
                    <w:t>Matvey, Dunlosky, &amp; Schwartz (2006) had participants make item-level JOLs for words presented in either categorized</w:t>
                  </w:r>
                  <w:r w:rsidRPr="00D35804">
                    <w:t xml:space="preserve"> (i.e., related) or uncategorized (i.e., unrelated) single word lists. Overall, a classic relatedness effect emerged, such that JOLs were higher for categorized lists relative to uncategorized lists. More recently, Chang </w:t>
                  </w:r>
                  <w:r>
                    <w:t>and</w:t>
                  </w:r>
                  <w:r w:rsidRPr="00D35804">
                    <w:t xml:space="preserve"> Brainard replicated this general pattern for JOLs while also demonstrating that items in categorized lists were consistently recalled at a greater rate relative to uncategorized lists. Thus, relatedness effects that are observed on JOLs with cue-target pairs extend to categorized and uncategorized single item lists.</w:t>
                  </w:r>
                </w:p>
                <w:p w14:paraId="79B72111" w14:textId="77777777" w:rsidR="00D35804" w:rsidRPr="00D35804" w:rsidRDefault="00D35804" w:rsidP="00D35804">
                  <w:pPr>
                    <w:shd w:val="clear" w:color="auto" w:fill="F2F2F2" w:themeFill="background1" w:themeFillShade="F2"/>
                  </w:pPr>
                  <w:r w:rsidRPr="00D35804">
                    <w:t xml:space="preserve">While relatedness has been shown to affect the magnitude of JOLs regardless of whether it is manipulated inter-item (i.e., related and unrelated cue-target pairs) or when using categorized and uncategorized single-item lists, the mechanisms driving these effects likely differ based on the type of stimuli. According to </w:t>
                  </w:r>
                  <w:r w:rsidRPr="005D0B48">
                    <w:t>Koriat’s (1997) cue</w:t>
                  </w:r>
                  <w:r w:rsidRPr="00D35804">
                    <w:t xml:space="preserve">-utilization account, making JOLs for cue-target pairs promotes the use of intrinsic cues (i.e., inherent item properties) which participants use to inform the magnitude of their JOLs. Pre-existing cue-target relations reflect a primary example of intrinsic cues, given that the relation between items is inherent to the pair and easily processed at encoding. However, by nature, single-item lists display study items to participants one item at a time. Thus, any relatedness cues would reflect extrinsic cues, given that participants must assess how the item relates back to previously presented items within the list. Thus, extrinsic cues reflect the specific characteristics in which encoding occurs, rather than inherent properties of the stimuli. </w:t>
                  </w:r>
                </w:p>
                <w:p w14:paraId="017C78E6" w14:textId="77777777" w:rsidR="00D35804" w:rsidRPr="00D35804" w:rsidRDefault="00D35804" w:rsidP="00D35804">
                  <w:pPr>
                    <w:shd w:val="clear" w:color="auto" w:fill="F2F2F2" w:themeFill="background1" w:themeFillShade="F2"/>
                  </w:pPr>
                  <w:r w:rsidRPr="00D35804">
                    <w:t xml:space="preserve">Regarding JOL reactivity, few studies have directly assessed the effects of making JOLs on memory for single-item lists. As a result, current theories of JOL reactivity primarily focus on explaining the role intrinsic cues as an underlying factor for reactivity to occur on cue-target pairs (e.g., Soderstrom et al.’s, 2015 cue-strengthening account). Thus, it remains unclear whether the relatedness effects driving JOL reactivity with cue-target pairs would similarly affect categorized word lists. In a notable exception, however, </w:t>
                  </w:r>
                  <w:r w:rsidRPr="000C4AE8">
                    <w:t>Senkova and Otani (2021) assessed</w:t>
                  </w:r>
                  <w:r w:rsidRPr="00D35804">
                    <w:t xml:space="preserve"> the effect of list relatedness on JOL reactivity by testing for reactivity on categorized and uncategorized word lists for participants making JOLs, pleasantness ratings, or a control task in which participants simply assigned a random number to each item </w:t>
                  </w:r>
                  <w:r w:rsidRPr="00D35804">
                    <w:lastRenderedPageBreak/>
                    <w:t xml:space="preserve">(Experiment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Additionally, both deep encoding comparison groups also improved free-recall relative to participants in the no-JOL control group. Because both pleasantness ratings and imagery tasks are classic item-specific tasks based on the item-specific/relational </w:t>
                  </w:r>
                  <w:r w:rsidRPr="000C4AE8">
                    <w:t>framework (Einstein &amp; Hunt, 1980; Hunt &amp;</w:t>
                  </w:r>
                  <w:r w:rsidRPr="005D0B48">
                    <w:t xml:space="preserve"> Einstein, 1981), Senkova</w:t>
                  </w:r>
                  <w:r w:rsidRPr="00D35804">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Halamish &amp; Undorf, 2023; Maxwell &amp; Huff, 2022), it is likely that JOL reactivity reflects different underlying processes based on the type of stimuli that participants study.</w:t>
                  </w:r>
                </w:p>
                <w:p w14:paraId="3BF752E6" w14:textId="526EDC35" w:rsidR="00664AC9" w:rsidRDefault="00D35804" w:rsidP="006E2400">
                  <w:pPr>
                    <w:shd w:val="clear" w:color="auto" w:fill="F2F2F2" w:themeFill="background1" w:themeFillShade="F2"/>
                  </w:pPr>
                  <w:r w:rsidRPr="00D35804">
                    <w:t>Although it is evident that making JOLs benefits recall of related versus unrelated cue-target pairs, less is known about the effects of making these judgments on categorized and uncategorized lists. As such, the present study sought to first replicate findings from Senkova and Otani (2021) demonstrating that categorized lists show a greater memorial benefit versus uncategorized lists using both free-recall (Experiment 1A) and recognition testing (Experiment 1B). Next, Experiment</w:t>
                  </w:r>
                  <w:r>
                    <w:t>s</w:t>
                  </w:r>
                  <w:r w:rsidRPr="00D35804">
                    <w:t xml:space="preserve"> 2</w:t>
                  </w:r>
                  <w:r>
                    <w:t>A and 2B</w:t>
                  </w:r>
                  <w:r w:rsidRPr="00D35804">
                    <w:t xml:space="preserve"> used the Deese-Roediger-McDermott </w:t>
                  </w:r>
                  <w:r w:rsidRPr="000C4AE8">
                    <w:t>paradigm (Deese; 1959; Roediger &amp; McDermott, 1995), which</w:t>
                  </w:r>
                  <w:r w:rsidRPr="00D35804">
                    <w:t xml:space="preserve"> allowed for an assessment of the effects of item-specific and relational processes on JOL reactivity</w:t>
                  </w:r>
                  <w:r>
                    <w:t xml:space="preserve"> while also investigating whether JOLs could additionally be reactive on false memory for related but non-presented lure items</w:t>
                  </w:r>
                  <w:r w:rsidRPr="00D35804">
                    <w:t>.</w:t>
                  </w:r>
                  <w:r>
                    <w:t xml:space="preserve"> Overall, if JOLs strengthen pre-existing cue-target relations, participants making JOLs at encoding should show improved memory for categorized but not uncategorized word lists. Separately, false memory for lures should similarly be inflated for JOLs participants.</w:t>
                  </w:r>
                </w:p>
              </w:sdtContent>
            </w:sdt>
            <w:p w14:paraId="64744BEE" w14:textId="09ED1389" w:rsidR="00CA4A51" w:rsidRDefault="00000000" w:rsidP="00CA4A51">
              <w:pPr>
                <w:shd w:val="clear" w:color="auto" w:fill="F2F2F2" w:themeFill="background1" w:themeFillShade="F2"/>
              </w:pPr>
            </w:p>
          </w:sdtContent>
        </w:sdt>
      </w:sdtContent>
    </w:sdt>
    <w:p w14:paraId="73805564" w14:textId="64A8002C" w:rsidR="00EE6836" w:rsidRDefault="00730ACA" w:rsidP="00CA4A51">
      <w:pPr>
        <w:pStyle w:val="Heading1"/>
      </w:pPr>
      <w:r>
        <w:t>V</w:t>
      </w:r>
      <w:r w:rsidR="00EE6836">
        <w:t>. Research or creative design and methods</w:t>
      </w:r>
    </w:p>
    <w:p w14:paraId="624FC44C" w14:textId="4801A269" w:rsidR="00CA4A51" w:rsidRPr="00CA4A51" w:rsidRDefault="00CA4A51" w:rsidP="00CA4A51">
      <w:pPr>
        <w:rPr>
          <w:i/>
        </w:rPr>
      </w:pPr>
      <w:r>
        <w:rPr>
          <w:i/>
        </w:rPr>
        <w:t>Describe the research or creative design and methods of your project below.</w:t>
      </w:r>
      <w:r w:rsidR="00412EF9">
        <w:rPr>
          <w:i/>
        </w:rPr>
        <w:t xml:space="preserve"> For research projects, include a methods/design section with details specific to your discipline (materials, texts, equipment, protocols, etc). For creative projects, include a description of the source materials, processes, and/or techniques. For all projects, describe the role each person (PI, co-PIs, student workers) will have in the project.</w:t>
      </w:r>
    </w:p>
    <w:sdt>
      <w:sdtPr>
        <w:id w:val="-1300676519"/>
        <w:placeholder>
          <w:docPart w:val="91F4B0921D7E45559A15D9CB5825C549"/>
        </w:placeholder>
      </w:sdtPr>
      <w:sdtContent>
        <w:p w14:paraId="57B63547" w14:textId="77777777" w:rsidR="00664AC9" w:rsidRDefault="00000000" w:rsidP="00EE6836">
          <w:pPr>
            <w:shd w:val="clear" w:color="auto" w:fill="F2F2F2" w:themeFill="background1" w:themeFillShade="F2"/>
            <w:rPr>
              <w:b/>
              <w:bCs/>
            </w:rPr>
          </w:pPr>
          <w:sdt>
            <w:sdtPr>
              <w:rPr>
                <w:b/>
                <w:bCs/>
              </w:rPr>
              <w:id w:val="-2125222908"/>
              <w:placeholder>
                <w:docPart w:val="FD1BC0A02666466D9E3833BA84117122"/>
              </w:placeholder>
            </w:sdtPr>
            <w:sdtContent>
              <w:r w:rsidR="00664AC9" w:rsidRPr="00664AC9">
                <w:rPr>
                  <w:b/>
                  <w:bCs/>
                </w:rPr>
                <w:t>Overview:</w:t>
              </w:r>
            </w:sdtContent>
          </w:sdt>
          <w:r w:rsidR="00CA4A51" w:rsidRPr="00664AC9">
            <w:rPr>
              <w:b/>
              <w:bCs/>
            </w:rPr>
            <w:t xml:space="preserve"> </w:t>
          </w:r>
        </w:p>
        <w:p w14:paraId="1D58DA63" w14:textId="4127C58D" w:rsidR="00EE6836" w:rsidRDefault="00664AC9" w:rsidP="00EE6836">
          <w:pPr>
            <w:shd w:val="clear" w:color="auto" w:fill="F2F2F2" w:themeFill="background1" w:themeFillShade="F2"/>
          </w:pPr>
          <w:r>
            <w:t xml:space="preserve">This study is planned as </w:t>
          </w:r>
          <w:r w:rsidR="00CB1BBB">
            <w:t xml:space="preserve">a </w:t>
          </w:r>
          <w:r>
            <w:t>four-experiment package. First, Experiments 1A and 1B will investigate whether</w:t>
          </w:r>
          <w:r w:rsidR="00CB1BBB">
            <w:t xml:space="preserve"> JOL reactivity effects observed on related cue-target pairs extend to related word lists. Next, Experiments 2A and 2B will use DRM lists, which present participants with a series of related words which converge on a strongly related but not presented critical lure, also </w:t>
          </w:r>
          <w:r w:rsidR="007461E0">
            <w:t>demonstrate memory changes. Importantly, the use of DRM lists in Experiments 2A/2B allows for a replication/extension of any potential memory benefits observed in Experiments 1A/1B while also assessing whether JOLs are potentially reactive on false memories, which, to date, has not been explored.</w:t>
          </w:r>
        </w:p>
        <w:p w14:paraId="5D5ADF4C" w14:textId="77777777" w:rsidR="00664AC9" w:rsidRDefault="00664AC9" w:rsidP="00EE6836">
          <w:pPr>
            <w:shd w:val="clear" w:color="auto" w:fill="F2F2F2" w:themeFill="background1" w:themeFillShade="F2"/>
          </w:pPr>
          <w:r w:rsidRPr="00664AC9">
            <w:rPr>
              <w:b/>
              <w:bCs/>
            </w:rPr>
            <w:t>Participants</w:t>
          </w:r>
          <w:r>
            <w:t xml:space="preserve">: </w:t>
          </w:r>
        </w:p>
        <w:p w14:paraId="080A1B94" w14:textId="498061E0" w:rsidR="00185ED8" w:rsidRDefault="00664AC9" w:rsidP="00EE6836">
          <w:pPr>
            <w:shd w:val="clear" w:color="auto" w:fill="F2F2F2" w:themeFill="background1" w:themeFillShade="F2"/>
          </w:pPr>
          <w:r>
            <w:t xml:space="preserve">For each experiment, </w:t>
          </w:r>
          <w:r w:rsidR="00685D81">
            <w:t>120 participants will be recruited. Participants will be recruited from Prolific (</w:t>
          </w:r>
          <w:hyperlink r:id="rId15" w:history="1">
            <w:r w:rsidR="00685D81" w:rsidRPr="00F26703">
              <w:rPr>
                <w:rStyle w:val="Hyperlink"/>
              </w:rPr>
              <w:t>www.prolific.co</w:t>
            </w:r>
          </w:hyperlink>
          <w:r w:rsidR="00685D81">
            <w:t>) and will be compensated at a rate of $4.00/half hour. Participants will be randomly assigned to one of three encoding groups: An item-level JOL group (</w:t>
          </w:r>
          <w:r w:rsidR="00685D81" w:rsidRPr="00685D81">
            <w:rPr>
              <w:i/>
              <w:iCs/>
            </w:rPr>
            <w:t>n</w:t>
          </w:r>
          <w:r w:rsidR="00685D81">
            <w:t xml:space="preserve"> = 40) in which particpants will provide JOLs after studying each word, A global-level JOL group in which participants will make one JOL </w:t>
          </w:r>
          <w:r w:rsidR="00685D81">
            <w:lastRenderedPageBreak/>
            <w:t>per list, following the completion of each 12-item study list (</w:t>
          </w:r>
          <w:r w:rsidR="00685D81" w:rsidRPr="00685D81">
            <w:rPr>
              <w:i/>
              <w:iCs/>
            </w:rPr>
            <w:t>n</w:t>
          </w:r>
          <w:r w:rsidR="00685D81">
            <w:t xml:space="preserve"> = 40), and a no-JOL group in which participants will silently read each item (</w:t>
          </w:r>
          <w:r w:rsidR="00685D81" w:rsidRPr="00685D81">
            <w:rPr>
              <w:i/>
              <w:iCs/>
            </w:rPr>
            <w:t>n</w:t>
          </w:r>
          <w:r w:rsidR="00685D81">
            <w:t xml:space="preserve"> = 40). This sample size was based on an a priori power analysis conducted using</w:t>
          </w:r>
          <w:r w:rsidR="00685D81" w:rsidRPr="00685D81">
            <w:rPr>
              <w:i/>
              <w:iCs/>
            </w:rPr>
            <w:t xml:space="preserve"> G*POWER</w:t>
          </w:r>
          <w:r w:rsidR="00685D81">
            <w:rPr>
              <w:i/>
              <w:iCs/>
            </w:rPr>
            <w:t xml:space="preserve"> 3.1 </w:t>
          </w:r>
          <w:r w:rsidR="00685D81">
            <w:t>software (</w:t>
          </w:r>
          <w:r w:rsidR="00D35804" w:rsidRPr="000C4AE8">
            <w:t>Faul, Erdfelder, Buchner, &amp; Lang, 2009</w:t>
          </w:r>
          <w:r w:rsidR="00685D81" w:rsidRPr="000C4AE8">
            <w:t>), which suggested that a sample of 120 participants per experiment would be sufficient to detect small main effects and interactions (</w:t>
          </w:r>
          <w:r w:rsidR="00685D81" w:rsidRPr="000C4AE8">
            <w:rPr>
              <w:i/>
              <w:iCs/>
            </w:rPr>
            <w:t>d</w:t>
          </w:r>
          <w:r w:rsidR="00685D81" w:rsidRPr="000C4AE8">
            <w:t xml:space="preserve"> = .28). Additionally, the 40 participants per group requirement was modeled after previous sample sizes used for online JOL reactivity studies (e.g., Maxwell &amp; Huff, 2022; 2023).</w:t>
          </w:r>
          <w:r w:rsidR="008A17FF" w:rsidRPr="000C4AE8">
            <w:t xml:space="preserve"> All</w:t>
          </w:r>
          <w:r w:rsidR="008A17FF">
            <w:t xml:space="preserve"> participants will be required to be native English speakers who have obtained at least a high-school level degree or equivalent.</w:t>
          </w:r>
        </w:p>
        <w:p w14:paraId="2C9E7BDB" w14:textId="2FEB550A" w:rsidR="00664AC9" w:rsidRPr="00685D81" w:rsidRDefault="00664AC9" w:rsidP="00EE6836">
          <w:pPr>
            <w:shd w:val="clear" w:color="auto" w:fill="F2F2F2" w:themeFill="background1" w:themeFillShade="F2"/>
            <w:rPr>
              <w:b/>
              <w:bCs/>
            </w:rPr>
          </w:pPr>
          <w:r w:rsidRPr="00685D81">
            <w:rPr>
              <w:b/>
              <w:bCs/>
            </w:rPr>
            <w:t>Materials:</w:t>
          </w:r>
        </w:p>
        <w:p w14:paraId="5399A38C" w14:textId="5C28C536" w:rsidR="00664AC9" w:rsidRDefault="00664AC9" w:rsidP="00EE6836">
          <w:pPr>
            <w:shd w:val="clear" w:color="auto" w:fill="F2F2F2" w:themeFill="background1" w:themeFillShade="F2"/>
          </w:pPr>
          <w:r>
            <w:tab/>
          </w:r>
          <w:r w:rsidRPr="00685D81">
            <w:rPr>
              <w:b/>
              <w:bCs/>
            </w:rPr>
            <w:t>Experiments 1A/1B:</w:t>
          </w:r>
          <w:r w:rsidR="00685D81">
            <w:t xml:space="preserve"> </w:t>
          </w:r>
          <w:r w:rsidR="00185ED8">
            <w:t xml:space="preserve">The stimuli in Experiments 1A and 1B will be eight 12-item word lists. These lists will consist of four categorized lists taken from </w:t>
          </w:r>
          <w:r w:rsidR="00185ED8" w:rsidRPr="000C4AE8">
            <w:t>the Van Overschelde et al.’s (2004) Category</w:t>
          </w:r>
          <w:r w:rsidR="00185ED8">
            <w:t xml:space="preserve"> Norms and four uncategorized lists in which all words are unrelated. In addition to relatedness, lists will be checked for other factors which could potentially influence later memory, including word length, frequency, and concreteness.</w:t>
          </w:r>
        </w:p>
        <w:p w14:paraId="02DE9CCD" w14:textId="6E9BDCB5" w:rsidR="00185ED8" w:rsidRDefault="00185ED8" w:rsidP="00EE6836">
          <w:pPr>
            <w:shd w:val="clear" w:color="auto" w:fill="F2F2F2" w:themeFill="background1" w:themeFillShade="F2"/>
          </w:pPr>
          <w:r>
            <w:t>Participants will study two of each list (48 items total). Counterbalanced versions of the experiment will be developed which alternate which set of two lists that participants study.</w:t>
          </w:r>
        </w:p>
        <w:p w14:paraId="7E0D7302" w14:textId="2261D5CE" w:rsidR="00185ED8" w:rsidRDefault="00185ED8" w:rsidP="00EE6836">
          <w:pPr>
            <w:shd w:val="clear" w:color="auto" w:fill="F2F2F2" w:themeFill="background1" w:themeFillShade="F2"/>
          </w:pPr>
          <w:r>
            <w:t>Next, two memory tests will be developed. For Experiment 1A, a series of free-recall tests will be developed based on each list. Specifically, participants will be instructed to recall the previously presented words. For Experiment 1B, participants will complete a 96-item “OLD-NEW” recognition test. This test will include all 48 previously studied items as well as the 48 items from the non-studied lists, which will serve as distractors. Thus, the only difference between Experiments 1A and 1B is the method of testing.</w:t>
          </w:r>
        </w:p>
        <w:p w14:paraId="15F4D260" w14:textId="165CBE03" w:rsidR="00185ED8" w:rsidRDefault="00664AC9" w:rsidP="00EE6836">
          <w:pPr>
            <w:shd w:val="clear" w:color="auto" w:fill="F2F2F2" w:themeFill="background1" w:themeFillShade="F2"/>
          </w:pPr>
          <w:r>
            <w:tab/>
          </w:r>
          <w:r w:rsidRPr="00185ED8">
            <w:rPr>
              <w:b/>
              <w:bCs/>
            </w:rPr>
            <w:t>Experiments 2A/2B:</w:t>
          </w:r>
          <w:r w:rsidR="00185ED8">
            <w:t xml:space="preserve"> In Experiments 2A and 2B, the eight uncategorized lists will be replaced with </w:t>
          </w:r>
          <w:r w:rsidR="0026307D">
            <w:t xml:space="preserve">twenty 12-item DRM lists taken </w:t>
          </w:r>
          <w:r w:rsidR="0026307D" w:rsidRPr="000C4AE8">
            <w:t>from Roediger et al. (2001).</w:t>
          </w:r>
          <w:r w:rsidR="0026307D">
            <w:t xml:space="preserve"> Like the previous experiments, counterbalanced versions of the experiment will be made, with participants studying a total of 10 lists. Additionally, participants will be tested via free-recall (Experiment 2A) or recognition testing (Experiment 2B). Free-recall testing will utilize the same instructions as previously reported. The recognition test will consist of 80 items: 30 studied items (taken from positions 2, 5, and 8 in each list), 30 non-studied distractors (taken from positions 2, 5, and 8 in each non-studied list), and 10 critical lures corresponding to each of the 10 studied lists, and 10 critical lures corresponding to the 10 non-studied lists. All other aspects of Experiments 2A/2B will be identical to Experiments 1A/1B. </w:t>
          </w:r>
        </w:p>
        <w:p w14:paraId="0C0E15ED" w14:textId="2F6394D7" w:rsidR="00664AC9" w:rsidRPr="0026307D" w:rsidRDefault="00664AC9" w:rsidP="00EE6836">
          <w:pPr>
            <w:shd w:val="clear" w:color="auto" w:fill="F2F2F2" w:themeFill="background1" w:themeFillShade="F2"/>
            <w:rPr>
              <w:b/>
              <w:bCs/>
            </w:rPr>
          </w:pPr>
          <w:r w:rsidRPr="0026307D">
            <w:rPr>
              <w:b/>
              <w:bCs/>
            </w:rPr>
            <w:t>Procedure:</w:t>
          </w:r>
        </w:p>
        <w:p w14:paraId="39852E50" w14:textId="26EC6AD9" w:rsidR="008A17FF" w:rsidRDefault="00664AC9" w:rsidP="00EE6836">
          <w:pPr>
            <w:shd w:val="clear" w:color="auto" w:fill="F2F2F2" w:themeFill="background1" w:themeFillShade="F2"/>
          </w:pPr>
          <w:r>
            <w:tab/>
          </w:r>
          <w:r w:rsidRPr="008A17FF">
            <w:rPr>
              <w:b/>
              <w:bCs/>
            </w:rPr>
            <w:t>Experiment 1A:</w:t>
          </w:r>
          <w:r w:rsidR="008A17FF">
            <w:t xml:space="preserve"> Following informed consent, participants will be instructed to study a series of words and will be informed that their memory for each word will later be tested. Participants in the JOL groups will then receive further instructions to judge their ability to remember the items they are studying for a later test. Specifically, participants in the item-JOL group will be instructed to make JOLs following the presentation of each word. JOLs will be framed as a probability estimate of correctly remembering each word on a later test (0 = will NOT remember; 100 = WILL remember). Separately, participants in the global JOL group will be asked to provide a single JOL following the presentation of each word list. Thus, the two JOL groups will differ in both the number of JOLs they provide per list (one per item vs. one per list) and the timing of the JOL. Participants in the no-JOL group will be informed of the memory test but will not be tasked with making memory judgments. For all groups, study will be self-paced, with participants pressing the ENTER key to advance to the next word.</w:t>
          </w:r>
        </w:p>
        <w:p w14:paraId="2B6530AD" w14:textId="4439F1FB" w:rsidR="008A17FF" w:rsidRDefault="005D0B48" w:rsidP="00EE6836">
          <w:pPr>
            <w:shd w:val="clear" w:color="auto" w:fill="F2F2F2" w:themeFill="background1" w:themeFillShade="F2"/>
          </w:pPr>
          <w:r>
            <w:lastRenderedPageBreak/>
            <w:t xml:space="preserve">After receiving their respective encoding instructions, participants will begin the first study list. </w:t>
          </w:r>
          <w:r w:rsidR="008A17FF">
            <w:t xml:space="preserve">Immediately following </w:t>
          </w:r>
          <w:r>
            <w:t>this</w:t>
          </w:r>
          <w:r w:rsidR="008A17FF">
            <w:t xml:space="preserve"> list, particpants will complete a 30 second filler task in which they will be asked to list as many words beginning with a random letter as they can within the time limit (e.g., list all words that begin with the letter “M”). Immediately afterwards, participants will complete a free-recall test, in which they will be asked to type as many words from memory as they remember from the previously studied list. Following completion of the first study-test cycle, participants will advance to the next study phase. After completing the final cycle, participants will be debriefed. The total experiment is expected to take 30 minutes to complete.</w:t>
          </w:r>
        </w:p>
        <w:p w14:paraId="5D63F23A" w14:textId="1639A8A6" w:rsidR="00664AC9" w:rsidRDefault="00664AC9" w:rsidP="00EE6836">
          <w:pPr>
            <w:shd w:val="clear" w:color="auto" w:fill="F2F2F2" w:themeFill="background1" w:themeFillShade="F2"/>
          </w:pPr>
          <w:r>
            <w:tab/>
          </w:r>
          <w:r w:rsidRPr="008A17FF">
            <w:rPr>
              <w:b/>
              <w:bCs/>
            </w:rPr>
            <w:t>Experiment 1B:</w:t>
          </w:r>
          <w:r w:rsidR="008A17FF">
            <w:t xml:space="preserve"> Experiment 1B will utilize the same procedure described above, with the exception that the free-recall tests will be replaced with a single </w:t>
          </w:r>
          <w:r w:rsidR="005D0B48">
            <w:t xml:space="preserve">“OLD-NEW” </w:t>
          </w:r>
          <w:r w:rsidR="008A17FF">
            <w:t>recognition test</w:t>
          </w:r>
          <w:r w:rsidR="005D0B48">
            <w:t xml:space="preserve">, which will occur following the final study list. Items on the recognition test will be randomly presented, and participants will not be timed. </w:t>
          </w:r>
        </w:p>
        <w:p w14:paraId="5B0C1C2E" w14:textId="70E1A2F2" w:rsidR="00664AC9" w:rsidRPr="005D0B48" w:rsidRDefault="00664AC9" w:rsidP="00EE6836">
          <w:pPr>
            <w:shd w:val="clear" w:color="auto" w:fill="F2F2F2" w:themeFill="background1" w:themeFillShade="F2"/>
          </w:pPr>
          <w:r>
            <w:tab/>
          </w:r>
          <w:r w:rsidRPr="005D0B48">
            <w:rPr>
              <w:b/>
              <w:bCs/>
            </w:rPr>
            <w:t>Experiment 2A:</w:t>
          </w:r>
          <w:r w:rsidR="005D0B48">
            <w:rPr>
              <w:b/>
              <w:bCs/>
            </w:rPr>
            <w:t xml:space="preserve"> </w:t>
          </w:r>
          <w:r w:rsidR="005D0B48">
            <w:t>Experiment 2A will follow the same general procedure outlined in Experiment 1A, except that the four-word lists will be replaced with 10 DRM lists. All other aspects of the procedure, including the use free-recall testing, will be identical to Experiment 1A.</w:t>
          </w:r>
        </w:p>
        <w:p w14:paraId="73FC554B" w14:textId="1F591EC2" w:rsidR="00664AC9" w:rsidRDefault="00664AC9" w:rsidP="00EE6836">
          <w:pPr>
            <w:shd w:val="clear" w:color="auto" w:fill="F2F2F2" w:themeFill="background1" w:themeFillShade="F2"/>
          </w:pPr>
          <w:r>
            <w:tab/>
          </w:r>
          <w:r w:rsidRPr="005D0B48">
            <w:rPr>
              <w:b/>
              <w:bCs/>
            </w:rPr>
            <w:t>Experiment 2B:</w:t>
          </w:r>
          <w:r w:rsidR="005D0B48">
            <w:t xml:space="preserve"> </w:t>
          </w:r>
          <w:r w:rsidR="005D0B48" w:rsidRPr="005D0B48">
            <w:t>Experiment 2</w:t>
          </w:r>
          <w:r w:rsidR="005D0B48">
            <w:t>B</w:t>
          </w:r>
          <w:r w:rsidR="005D0B48" w:rsidRPr="005D0B48">
            <w:t xml:space="preserve"> will follow the same general procedure outlined in Experiment 1A, except that the four-word lists will be replaced with 10 DRM lists. All other aspects of the procedure, including the use</w:t>
          </w:r>
          <w:r w:rsidR="005D0B48">
            <w:t xml:space="preserve"> of recognition testing</w:t>
          </w:r>
          <w:r w:rsidR="005D0B48" w:rsidRPr="005D0B48">
            <w:t>, will be identical to Experiment 1</w:t>
          </w:r>
          <w:r w:rsidR="005D0B48">
            <w:t>B</w:t>
          </w:r>
          <w:r w:rsidR="005D0B48" w:rsidRPr="005D0B48">
            <w:t>.</w:t>
          </w:r>
        </w:p>
        <w:p w14:paraId="34D06708" w14:textId="77777777" w:rsidR="00664AC9" w:rsidRDefault="00000000" w:rsidP="00EE6836">
          <w:pPr>
            <w:shd w:val="clear" w:color="auto" w:fill="F2F2F2" w:themeFill="background1" w:themeFillShade="F2"/>
          </w:pPr>
        </w:p>
      </w:sdtContent>
    </w:sdt>
    <w:p w14:paraId="74BEC195" w14:textId="1B8ABD5F" w:rsidR="00EE6836" w:rsidRDefault="00730ACA" w:rsidP="00EE6836">
      <w:pPr>
        <w:pStyle w:val="Heading1"/>
      </w:pPr>
      <w:r>
        <w:t>VI</w:t>
      </w:r>
      <w:r w:rsidR="00EE6836">
        <w:t>. Protection of Human Subjects/Animals (if Applicable)</w:t>
      </w:r>
    </w:p>
    <w:p w14:paraId="7A574C9B" w14:textId="6FF9D45B" w:rsidR="00CA4A51" w:rsidRPr="00CA4A51" w:rsidRDefault="00CA4A51" w:rsidP="00CA4A51">
      <w:pPr>
        <w:rPr>
          <w:i/>
        </w:rPr>
      </w:pPr>
      <w:r>
        <w:rPr>
          <w:i/>
        </w:rPr>
        <w:t>Enter any information about protection of human subjects or animals below, including a plan and timeline for obtaining IRB or IACUC approval.</w:t>
      </w:r>
    </w:p>
    <w:sdt>
      <w:sdtPr>
        <w:id w:val="-345401914"/>
        <w:placeholder>
          <w:docPart w:val="ADDE784BDDD345EFA94BB5F15D4639D3"/>
        </w:placeholder>
      </w:sdtPr>
      <w:sdtContent>
        <w:p w14:paraId="5515651E" w14:textId="33CE165F" w:rsidR="00EE6836" w:rsidRDefault="00664AC9" w:rsidP="00EE6836">
          <w:pPr>
            <w:shd w:val="clear" w:color="auto" w:fill="F2F2F2" w:themeFill="background1" w:themeFillShade="F2"/>
          </w:pPr>
          <w:r>
            <w:t>An IRB application has been submitted to the Institutional Review Board at MSU Texas. IRB approval is currently pending.</w:t>
          </w:r>
        </w:p>
      </w:sdtContent>
    </w:sdt>
    <w:p w14:paraId="30D510A2" w14:textId="09AC6157" w:rsidR="00EE6836" w:rsidRDefault="00730ACA" w:rsidP="00EE6836">
      <w:pPr>
        <w:pStyle w:val="Heading1"/>
      </w:pPr>
      <w:r>
        <w:t>V</w:t>
      </w:r>
      <w:r w:rsidR="00EE6836">
        <w:t>I</w:t>
      </w:r>
      <w:r w:rsidR="00A7568E">
        <w:t>I</w:t>
      </w:r>
      <w:r w:rsidR="00EE6836">
        <w:t>. Budget Justification</w:t>
      </w:r>
    </w:p>
    <w:p w14:paraId="78EBDD6E" w14:textId="6D60532D" w:rsidR="00EE6836" w:rsidRPr="00F817D5" w:rsidRDefault="00EE6836" w:rsidP="00D32D50">
      <w:pPr>
        <w:pStyle w:val="NoSpacing"/>
        <w:spacing w:after="240"/>
      </w:pPr>
      <w:r w:rsidRPr="00A15E52">
        <w:rPr>
          <w:i/>
        </w:rPr>
        <w:t>In the budget</w:t>
      </w:r>
      <w:r w:rsidR="00F817D5">
        <w:rPr>
          <w:i/>
        </w:rPr>
        <w:t xml:space="preserve"> justification narrative below</w:t>
      </w:r>
      <w:r w:rsidRPr="00A15E52">
        <w:rPr>
          <w:i/>
        </w:rPr>
        <w:t xml:space="preserve">, </w:t>
      </w:r>
      <w:r w:rsidR="00F817D5">
        <w:rPr>
          <w:i/>
        </w:rPr>
        <w:t xml:space="preserve">clearly explain </w:t>
      </w:r>
      <w:r w:rsidRPr="00A15E52">
        <w:rPr>
          <w:i/>
        </w:rPr>
        <w:t>why/how each expense is necessary to achieve the project aims</w:t>
      </w:r>
      <w:r w:rsidR="00F817D5">
        <w:rPr>
          <w:i/>
        </w:rPr>
        <w:t xml:space="preserve"> and how the amount was calculated</w:t>
      </w:r>
      <w:r w:rsidRPr="00A15E52">
        <w:rPr>
          <w:i/>
        </w:rPr>
        <w:t xml:space="preserve">. </w:t>
      </w:r>
      <w:r w:rsidR="00F817D5">
        <w:rPr>
          <w:i/>
        </w:rPr>
        <w:t xml:space="preserve">Ensure that the amounts in the budget justification match the totals on the budget spreadsheet. </w:t>
      </w:r>
      <w:r w:rsidRPr="00A15E52">
        <w:rPr>
          <w:i/>
        </w:rPr>
        <w:t xml:space="preserve">In addition, list the date by which each expenditure should occur </w:t>
      </w:r>
      <w:r w:rsidR="00564335">
        <w:rPr>
          <w:i/>
        </w:rPr>
        <w:t>(no later than Aug. 31, 202</w:t>
      </w:r>
      <w:r w:rsidR="00576264">
        <w:rPr>
          <w:i/>
        </w:rPr>
        <w:t>4</w:t>
      </w:r>
      <w:r w:rsidRPr="00A15E52">
        <w:rPr>
          <w:i/>
        </w:rPr>
        <w:t>).</w:t>
      </w:r>
      <w:r w:rsidR="00D32D50">
        <w:rPr>
          <w:i/>
        </w:rPr>
        <w:t xml:space="preserve"> If a graduate student grant is attached to this proposal, do </w:t>
      </w:r>
      <w:r w:rsidR="00D32D50">
        <w:rPr>
          <w:b/>
          <w:i/>
        </w:rPr>
        <w:t xml:space="preserve">not </w:t>
      </w:r>
      <w:r w:rsidR="00D32D50">
        <w:rPr>
          <w:i/>
        </w:rPr>
        <w:t>include graduat</w:t>
      </w:r>
      <w:r w:rsidR="002D0EDD">
        <w:rPr>
          <w:i/>
        </w:rPr>
        <w:t>e student grant expenses in the budget/justification.</w:t>
      </w:r>
      <w:r w:rsidR="00F817D5">
        <w:rPr>
          <w:i/>
        </w:rPr>
        <w:t xml:space="preserve"> </w:t>
      </w:r>
    </w:p>
    <w:p w14:paraId="0B9AC937" w14:textId="47D8F873" w:rsidR="00A7568E" w:rsidRDefault="00A7568E" w:rsidP="002635E2">
      <w:pPr>
        <w:pStyle w:val="Heading2"/>
        <w:numPr>
          <w:ilvl w:val="0"/>
          <w:numId w:val="8"/>
        </w:numPr>
      </w:pPr>
      <w:r>
        <w:t>Student Wages</w:t>
      </w:r>
    </w:p>
    <w:sdt>
      <w:sdtPr>
        <w:id w:val="-169496106"/>
        <w:placeholder>
          <w:docPart w:val="20B38BD72B2243D88BA39A9F7E9D34EF"/>
        </w:placeholder>
      </w:sdtPr>
      <w:sdtContent>
        <w:sdt>
          <w:sdtPr>
            <w:id w:val="-751814326"/>
            <w:placeholder>
              <w:docPart w:val="E23AA47FAA7F4AC98A13973FB9A4FFCF"/>
            </w:placeholder>
          </w:sdtPr>
          <w:sdtContent>
            <w:p w14:paraId="4C25E705" w14:textId="45C2068E" w:rsidR="00A7568E" w:rsidRP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p w14:paraId="59234987" w14:textId="7D2DE489" w:rsidR="002635E2" w:rsidRPr="002635E2" w:rsidRDefault="002D0EDD" w:rsidP="002635E2">
      <w:pPr>
        <w:pStyle w:val="Heading2"/>
        <w:numPr>
          <w:ilvl w:val="0"/>
          <w:numId w:val="8"/>
        </w:numPr>
        <w:spacing w:before="0"/>
      </w:pPr>
      <w:r>
        <w:t xml:space="preserve">Supplies </w:t>
      </w:r>
    </w:p>
    <w:p w14:paraId="14393A43" w14:textId="07A2B417" w:rsidR="00A7568E" w:rsidRPr="002635E2" w:rsidRDefault="002635E2" w:rsidP="002635E2">
      <w:pPr>
        <w:pStyle w:val="NoSpacing"/>
        <w:contextualSpacing/>
        <w:rPr>
          <w:i/>
        </w:rPr>
      </w:pPr>
      <w:r w:rsidRPr="002635E2">
        <w:rPr>
          <w:i/>
        </w:rPr>
        <w:t>This i</w:t>
      </w:r>
      <w:r w:rsidR="002D0EDD" w:rsidRPr="002635E2">
        <w:rPr>
          <w:i/>
        </w:rPr>
        <w:t>ncludes all materials, consumables, software, etc. with a per-item p</w:t>
      </w:r>
      <w:r w:rsidRPr="002635E2">
        <w:rPr>
          <w:i/>
        </w:rPr>
        <w:t>urchase price of less than $500</w:t>
      </w:r>
    </w:p>
    <w:sdt>
      <w:sdtPr>
        <w:id w:val="-1145887031"/>
        <w:placeholder>
          <w:docPart w:val="E2E7982530434A7291547859427BE5F8"/>
        </w:placeholder>
      </w:sdtPr>
      <w:sdtContent>
        <w:p w14:paraId="784DB37B" w14:textId="33ECCF6E" w:rsidR="002635E2" w:rsidRDefault="00952027" w:rsidP="002635E2">
          <w:pPr>
            <w:pStyle w:val="NoSpacing"/>
            <w:shd w:val="clear" w:color="auto" w:fill="F2F2F2" w:themeFill="background1" w:themeFillShade="F2"/>
            <w:spacing w:before="240" w:after="240"/>
          </w:pPr>
          <w:r>
            <w:t>N/A</w:t>
          </w:r>
        </w:p>
      </w:sdtContent>
    </w:sdt>
    <w:p w14:paraId="2E23C650" w14:textId="046BD32F" w:rsidR="002635E2" w:rsidRDefault="002D0EDD" w:rsidP="002635E2">
      <w:pPr>
        <w:pStyle w:val="Heading2"/>
        <w:numPr>
          <w:ilvl w:val="0"/>
          <w:numId w:val="8"/>
        </w:numPr>
        <w:spacing w:before="0"/>
      </w:pPr>
      <w:r>
        <w:t xml:space="preserve">Travel to conduct research </w:t>
      </w:r>
    </w:p>
    <w:p w14:paraId="727CEA1D" w14:textId="0E74B650" w:rsidR="00A7568E" w:rsidRPr="002635E2" w:rsidRDefault="002635E2" w:rsidP="002635E2">
      <w:pPr>
        <w:pStyle w:val="NoSpacing"/>
        <w:contextualSpacing/>
        <w:rPr>
          <w:i/>
        </w:rPr>
      </w:pPr>
      <w:r w:rsidRPr="002635E2">
        <w:rPr>
          <w:i/>
        </w:rPr>
        <w:t>U</w:t>
      </w:r>
      <w:r w:rsidR="002D0EDD" w:rsidRPr="002635E2">
        <w:rPr>
          <w:i/>
        </w:rPr>
        <w:t xml:space="preserve">se current state of Texas / GSA travel rates. </w:t>
      </w:r>
      <w:r w:rsidR="00CB11FA">
        <w:rPr>
          <w:i/>
        </w:rPr>
        <w:t>Travel to conduct research is an allowable expense, but f</w:t>
      </w:r>
      <w:r w:rsidR="002D0EDD" w:rsidRPr="002635E2">
        <w:rPr>
          <w:i/>
        </w:rPr>
        <w:t xml:space="preserve">unds may not be </w:t>
      </w:r>
      <w:r w:rsidR="00535FB8" w:rsidRPr="002635E2">
        <w:rPr>
          <w:i/>
        </w:rPr>
        <w:t xml:space="preserve">used for costs associated with travel to attend or present at professional meetings or </w:t>
      </w:r>
      <w:r w:rsidR="00535FB8" w:rsidRPr="002635E2">
        <w:rPr>
          <w:i/>
        </w:rPr>
        <w:lastRenderedPageBreak/>
        <w:t>conferences.</w:t>
      </w:r>
      <w:r w:rsidR="005F78C5">
        <w:rPr>
          <w:i/>
        </w:rPr>
        <w:t xml:space="preserve"> Include the </w:t>
      </w:r>
      <w:r w:rsidR="00CB11FA">
        <w:rPr>
          <w:i/>
        </w:rPr>
        <w:t xml:space="preserve">purpose of the trip, </w:t>
      </w:r>
      <w:r w:rsidR="005F78C5">
        <w:rPr>
          <w:i/>
        </w:rPr>
        <w:t>destination</w:t>
      </w:r>
      <w:r w:rsidR="00730ACA">
        <w:rPr>
          <w:i/>
        </w:rPr>
        <w:t xml:space="preserve"> (if known—may be TBD)</w:t>
      </w:r>
      <w:r w:rsidR="005F78C5">
        <w:rPr>
          <w:i/>
        </w:rPr>
        <w:t>,</w:t>
      </w:r>
      <w:r w:rsidR="00CB11FA">
        <w:rPr>
          <w:i/>
        </w:rPr>
        <w:t xml:space="preserve"> duration,</w:t>
      </w:r>
      <w:r w:rsidR="005F78C5">
        <w:rPr>
          <w:i/>
        </w:rPr>
        <w:t xml:space="preserve"> number of travelers</w:t>
      </w:r>
      <w:r w:rsidR="00730ACA">
        <w:rPr>
          <w:i/>
        </w:rPr>
        <w:t>, and estimated</w:t>
      </w:r>
      <w:r w:rsidR="00730ACA">
        <w:rPr>
          <w:b/>
          <w:i/>
        </w:rPr>
        <w:t xml:space="preserve"> </w:t>
      </w:r>
      <w:r w:rsidR="005F78C5">
        <w:rPr>
          <w:i/>
        </w:rPr>
        <w:t>transportation costs, lodging costs, and meals and incidentals.</w:t>
      </w:r>
    </w:p>
    <w:sdt>
      <w:sdtPr>
        <w:id w:val="-951703423"/>
        <w:placeholder>
          <w:docPart w:val="C1704184E0AC44208B9971832B4CA4F2"/>
        </w:placeholder>
      </w:sdtPr>
      <w:sdtContent>
        <w:sdt>
          <w:sdtPr>
            <w:id w:val="-1278178375"/>
            <w:placeholder>
              <w:docPart w:val="92C9E1A896C64E629E235A237889042B"/>
            </w:placeholder>
          </w:sdtPr>
          <w:sdtContent>
            <w:sdt>
              <w:sdtPr>
                <w:id w:val="1949039119"/>
                <w:placeholder>
                  <w:docPart w:val="29287A8E5EBC4DA6925A770BBEB65D43"/>
                </w:placeholder>
              </w:sdtPr>
              <w:sdtContent>
                <w:p w14:paraId="3D2E4934" w14:textId="688CB7EE" w:rsidR="00A7568E" w:rsidRDefault="00952027" w:rsidP="002635E2">
                  <w:pPr>
                    <w:pStyle w:val="NoSpacing"/>
                    <w:shd w:val="clear" w:color="auto" w:fill="F2F2F2" w:themeFill="background1" w:themeFillShade="F2"/>
                    <w:spacing w:before="240" w:after="240"/>
                  </w:pPr>
                  <w:r>
                    <w:t>N/A</w:t>
                  </w:r>
                  <w:r w:rsidR="002635E2">
                    <w:t xml:space="preserve"> </w:t>
                  </w:r>
                </w:p>
              </w:sdtContent>
            </w:sdt>
          </w:sdtContent>
        </w:sdt>
      </w:sdtContent>
    </w:sdt>
    <w:p w14:paraId="104BB355" w14:textId="61966E39" w:rsidR="002635E2" w:rsidRDefault="00535FB8" w:rsidP="002635E2">
      <w:pPr>
        <w:pStyle w:val="Heading2"/>
        <w:numPr>
          <w:ilvl w:val="0"/>
          <w:numId w:val="8"/>
        </w:numPr>
      </w:pPr>
      <w:r>
        <w:t xml:space="preserve">Other </w:t>
      </w:r>
    </w:p>
    <w:p w14:paraId="33BB34AC" w14:textId="4E7AA89C" w:rsidR="00A7568E" w:rsidRPr="002635E2" w:rsidRDefault="00535FB8" w:rsidP="002635E2">
      <w:pPr>
        <w:pStyle w:val="NoSpacing"/>
        <w:contextualSpacing/>
        <w:rPr>
          <w:i/>
        </w:rPr>
      </w:pPr>
      <w:r w:rsidRPr="002635E2">
        <w:rPr>
          <w:i/>
        </w:rPr>
        <w:t>Include all expenses that do not fit within other categories (e.g. con</w:t>
      </w:r>
      <w:r w:rsidR="00195334">
        <w:rPr>
          <w:i/>
        </w:rPr>
        <w:t>tracted service</w:t>
      </w:r>
      <w:r w:rsidRPr="002635E2">
        <w:rPr>
          <w:i/>
        </w:rPr>
        <w:t>s, data purchases, etc.)</w:t>
      </w:r>
    </w:p>
    <w:sdt>
      <w:sdtPr>
        <w:id w:val="804968581"/>
        <w:placeholder>
          <w:docPart w:val="0907EDB6AD7E4A30BFF188F8F461C87C"/>
        </w:placeholder>
      </w:sdtPr>
      <w:sdtContent>
        <w:p w14:paraId="6B478DD2" w14:textId="5ADC2E69" w:rsidR="002B3762" w:rsidRDefault="00952027" w:rsidP="002635E2">
          <w:pPr>
            <w:pStyle w:val="NoSpacing"/>
            <w:shd w:val="clear" w:color="auto" w:fill="F2F2F2" w:themeFill="background1" w:themeFillShade="F2"/>
            <w:spacing w:before="240" w:after="240"/>
          </w:pPr>
          <w:r>
            <w:t xml:space="preserve">I plan to recruit participants via Prolific. Prolific requires that researchers pay participants at a rate of at least $8/hour. Additionally, prolific charges a 33% fee on top of participant pay (LINK). </w:t>
          </w:r>
          <w:r w:rsidR="002B3762">
            <w:t>Since this study is being planned to take 30 minutes to complete, I should expect to spend $5.32 per participant ($4/participant in base pay plus $1.32 in Prolific fees)</w:t>
          </w:r>
          <w:r>
            <w:t>.</w:t>
          </w:r>
          <w:r w:rsidR="002B3762">
            <w:t xml:space="preserve"> For each experiment, I plan to recruit 120 participants (40 participants per experimental condition). Since this study is being planned as a four-experiment package, this means I am expecting to recruit a total of 480 participants at a rate of $5.32/participant. Thus, I’m anticipating that it will cost ~$2,500 ($2553.60) to collect the necessary data via Prolific.</w:t>
          </w:r>
        </w:p>
      </w:sdtContent>
    </w:sdt>
    <w:p w14:paraId="3BD58144" w14:textId="6DA7E8F6" w:rsidR="002635E2" w:rsidRPr="002635E2" w:rsidRDefault="002635E2" w:rsidP="002635E2">
      <w:pPr>
        <w:pStyle w:val="Heading2"/>
        <w:numPr>
          <w:ilvl w:val="0"/>
          <w:numId w:val="8"/>
        </w:numPr>
      </w:pPr>
      <w:r>
        <w:t>Equipment</w:t>
      </w:r>
    </w:p>
    <w:p w14:paraId="4F44C3BC" w14:textId="5B4FB7DD" w:rsidR="00A7568E" w:rsidRPr="002635E2" w:rsidRDefault="00535FB8" w:rsidP="002635E2">
      <w:pPr>
        <w:pStyle w:val="NoSpacing"/>
        <w:contextualSpacing/>
        <w:rPr>
          <w:i/>
        </w:rPr>
      </w:pPr>
      <w:r w:rsidRPr="002635E2">
        <w:rPr>
          <w:i/>
        </w:rPr>
        <w:t>Include all items with a per-unit purchase price of greater than $500 and a useful life of longer than one year</w:t>
      </w:r>
      <w:r w:rsidR="002635E2" w:rsidRPr="002635E2">
        <w:rPr>
          <w:i/>
        </w:rPr>
        <w:t xml:space="preserve">. </w:t>
      </w:r>
      <w:r w:rsidR="007C0C3D">
        <w:rPr>
          <w:i/>
        </w:rPr>
        <w:t>Include copies of any quotes with your application.</w:t>
      </w:r>
    </w:p>
    <w:sdt>
      <w:sdtPr>
        <w:rPr>
          <w:shd w:val="clear" w:color="auto" w:fill="F2F2F2" w:themeFill="background1" w:themeFillShade="F2"/>
        </w:rPr>
        <w:id w:val="1833721341"/>
        <w:placeholder>
          <w:docPart w:val="BEFB86537AA64E3992E2316A48885730"/>
        </w:placeholder>
      </w:sdtPr>
      <w:sdtEndPr>
        <w:rPr>
          <w:shd w:val="clear" w:color="auto" w:fill="auto"/>
        </w:rPr>
      </w:sdtEndPr>
      <w:sdtContent>
        <w:sdt>
          <w:sdtPr>
            <w:id w:val="-1668088102"/>
            <w:placeholder>
              <w:docPart w:val="20772314A6D641FF8E7E95EE05663227"/>
            </w:placeholder>
          </w:sdtPr>
          <w:sdtContent>
            <w:p w14:paraId="1C15E1DC" w14:textId="792BEDAA" w:rsidR="00A7568E" w:rsidRPr="00A7568E" w:rsidRDefault="00952027" w:rsidP="002635E2">
              <w:pPr>
                <w:pStyle w:val="NoSpacing"/>
                <w:shd w:val="clear" w:color="auto" w:fill="F2F2F2" w:themeFill="background1" w:themeFillShade="F2"/>
                <w:spacing w:before="240" w:after="240"/>
              </w:pPr>
              <w:r>
                <w:t>Since I would be able utilize the web-server acquired from my previous intramural grant, no additional equipment will be neede</w:t>
              </w:r>
              <w:r w:rsidR="002B3762">
                <w:t>d.</w:t>
              </w:r>
            </w:p>
          </w:sdtContent>
        </w:sdt>
      </w:sdtContent>
    </w:sdt>
    <w:p w14:paraId="0E86713E" w14:textId="3AE7EA57" w:rsidR="00A7568E" w:rsidRDefault="00730ACA" w:rsidP="00A7568E">
      <w:pPr>
        <w:pStyle w:val="Heading1"/>
      </w:pPr>
      <w:r>
        <w:t>VII</w:t>
      </w:r>
      <w:r w:rsidR="00A7568E">
        <w:t>. Timeline for the project</w:t>
      </w:r>
    </w:p>
    <w:p w14:paraId="56B31377" w14:textId="2B1EC036" w:rsidR="00A7568E" w:rsidRDefault="00A7568E" w:rsidP="00A7568E">
      <w:pPr>
        <w:pStyle w:val="NoSpacing"/>
        <w:rPr>
          <w:i/>
        </w:rPr>
      </w:pPr>
      <w:r w:rsidRPr="00A7568E">
        <w:rPr>
          <w:i/>
        </w:rPr>
        <w:t>Please provide a timeline for the project, by month, with completion of the proj</w:t>
      </w:r>
      <w:r w:rsidR="00A64414">
        <w:rPr>
          <w:i/>
        </w:rPr>
        <w:t xml:space="preserve">ect no later than Aug. 31, </w:t>
      </w:r>
      <w:r w:rsidR="00576264">
        <w:rPr>
          <w:i/>
        </w:rPr>
        <w:t>2024</w:t>
      </w:r>
      <w:r w:rsidR="00564335">
        <w:rPr>
          <w:i/>
        </w:rPr>
        <w:t>.</w:t>
      </w:r>
      <w:r w:rsidR="00F22B29">
        <w:rPr>
          <w:i/>
        </w:rPr>
        <w:t xml:space="preserve"> </w:t>
      </w:r>
    </w:p>
    <w:sdt>
      <w:sdtPr>
        <w:id w:val="-1112050623"/>
        <w:placeholder>
          <w:docPart w:val="DefaultPlaceholder_-1854013440"/>
        </w:placeholder>
      </w:sdtPr>
      <w:sdtContent>
        <w:sdt>
          <w:sdtPr>
            <w:id w:val="47975804"/>
            <w:placeholder>
              <w:docPart w:val="7C7D5AC70F084ECF84103434EBF2E73B"/>
            </w:placeholder>
          </w:sdtPr>
          <w:sdtContent>
            <w:p w14:paraId="16B20012" w14:textId="1398AF23" w:rsidR="00ED4D22" w:rsidRDefault="00ED4D22" w:rsidP="00A7568E">
              <w:pPr>
                <w:shd w:val="clear" w:color="auto" w:fill="F2F2F2" w:themeFill="background1" w:themeFillShade="F2"/>
              </w:pPr>
              <w:r w:rsidRPr="0026307D">
                <w:rPr>
                  <w:b/>
                  <w:bCs/>
                </w:rPr>
                <w:t>October 2023:</w:t>
              </w:r>
              <w:r>
                <w:t xml:space="preserve"> Finalize materials, program experiments, and submit IRB</w:t>
              </w:r>
              <w:r w:rsidR="00952027">
                <w:t xml:space="preserve"> application.</w:t>
              </w:r>
            </w:p>
            <w:p w14:paraId="2EFEA20F" w14:textId="69C5AEBC" w:rsidR="00A7568E" w:rsidRDefault="00ED4D22" w:rsidP="00A7568E">
              <w:pPr>
                <w:shd w:val="clear" w:color="auto" w:fill="F2F2F2" w:themeFill="background1" w:themeFillShade="F2"/>
              </w:pPr>
              <w:r w:rsidRPr="0026307D">
                <w:rPr>
                  <w:b/>
                  <w:bCs/>
                </w:rPr>
                <w:t>November 2023:</w:t>
              </w:r>
              <w:r>
                <w:t xml:space="preserve"> Receive IRB approval</w:t>
              </w:r>
              <w:r w:rsidR="00952027">
                <w:t>. Begin data collection pending receipt of funding. Submit abstract to SWPA as a research proposal poster.</w:t>
              </w:r>
            </w:p>
            <w:p w14:paraId="17E55432" w14:textId="53DBC5D3" w:rsidR="00952027" w:rsidRDefault="00952027" w:rsidP="00A7568E">
              <w:pPr>
                <w:shd w:val="clear" w:color="auto" w:fill="F2F2F2" w:themeFill="background1" w:themeFillShade="F2"/>
              </w:pPr>
              <w:r w:rsidRPr="0026307D">
                <w:rPr>
                  <w:b/>
                  <w:bCs/>
                </w:rPr>
                <w:t>December 2023:</w:t>
              </w:r>
              <w:r>
                <w:t xml:space="preserve"> Complete data collection on Experiments 1A and 1B</w:t>
              </w:r>
            </w:p>
            <w:p w14:paraId="619404D9" w14:textId="0EAF5E9C" w:rsidR="00952027" w:rsidRDefault="00952027" w:rsidP="00A7568E">
              <w:pPr>
                <w:shd w:val="clear" w:color="auto" w:fill="F2F2F2" w:themeFill="background1" w:themeFillShade="F2"/>
              </w:pPr>
              <w:r w:rsidRPr="0026307D">
                <w:rPr>
                  <w:b/>
                  <w:bCs/>
                </w:rPr>
                <w:t>January 2024:</w:t>
              </w:r>
              <w:r>
                <w:t xml:space="preserve"> Analyze data from Experiments 1A and 1B.</w:t>
              </w:r>
            </w:p>
            <w:p w14:paraId="77BD6D20" w14:textId="54767DD3" w:rsidR="00952027" w:rsidRDefault="00952027" w:rsidP="00A7568E">
              <w:pPr>
                <w:shd w:val="clear" w:color="auto" w:fill="F2F2F2" w:themeFill="background1" w:themeFillShade="F2"/>
              </w:pPr>
              <w:r w:rsidRPr="0026307D">
                <w:rPr>
                  <w:b/>
                  <w:bCs/>
                </w:rPr>
                <w:t>February 2024:</w:t>
              </w:r>
              <w:r>
                <w:t xml:space="preserve"> Recruit additional participants if needed for Experiments 1A/1B; Begin work on poster</w:t>
              </w:r>
            </w:p>
            <w:p w14:paraId="24CF94C6" w14:textId="795249A0" w:rsidR="00952027" w:rsidRDefault="00952027" w:rsidP="00A7568E">
              <w:pPr>
                <w:shd w:val="clear" w:color="auto" w:fill="F2F2F2" w:themeFill="background1" w:themeFillShade="F2"/>
              </w:pPr>
              <w:r w:rsidRPr="0026307D">
                <w:rPr>
                  <w:b/>
                  <w:bCs/>
                </w:rPr>
                <w:t>March 2024:</w:t>
              </w:r>
              <w:r>
                <w:t xml:space="preserve"> Begin data collection on Experiments 2A/2B; Present preliminary findings from Experiments 1A/1B at SWPA</w:t>
              </w:r>
            </w:p>
            <w:p w14:paraId="6CE26E29" w14:textId="16DDF446" w:rsidR="00952027" w:rsidRDefault="00952027" w:rsidP="00A7568E">
              <w:pPr>
                <w:shd w:val="clear" w:color="auto" w:fill="F2F2F2" w:themeFill="background1" w:themeFillShade="F2"/>
              </w:pPr>
              <w:r w:rsidRPr="0026307D">
                <w:rPr>
                  <w:b/>
                  <w:bCs/>
                </w:rPr>
                <w:t>April 2024:</w:t>
              </w:r>
              <w:r>
                <w:t xml:space="preserve"> Analyze all remaining data; recruit additional participants if needed. Present findings at Celebration of Scholarship</w:t>
              </w:r>
            </w:p>
            <w:p w14:paraId="14752B0E" w14:textId="578D34E9" w:rsidR="00952027" w:rsidRPr="00A7568E" w:rsidRDefault="00952027" w:rsidP="00A7568E">
              <w:pPr>
                <w:shd w:val="clear" w:color="auto" w:fill="F2F2F2" w:themeFill="background1" w:themeFillShade="F2"/>
              </w:pPr>
              <w:r w:rsidRPr="0026307D">
                <w:rPr>
                  <w:b/>
                  <w:bCs/>
                </w:rPr>
                <w:t>May 2024:</w:t>
              </w:r>
              <w:r>
                <w:t xml:space="preserve"> Begin drafting manuscript with target submission deadline of August 1</w:t>
              </w:r>
              <w:r w:rsidRPr="00952027">
                <w:rPr>
                  <w:vertAlign w:val="superscript"/>
                </w:rPr>
                <w:t>st</w:t>
              </w:r>
              <w:r>
                <w:t>, 2024.</w:t>
              </w:r>
            </w:p>
          </w:sdtContent>
        </w:sdt>
      </w:sdtContent>
    </w:sdt>
    <w:p w14:paraId="799BED84" w14:textId="6E15EFDB" w:rsidR="00A7568E" w:rsidRDefault="00730ACA" w:rsidP="00A7568E">
      <w:pPr>
        <w:pStyle w:val="Heading1"/>
      </w:pPr>
      <w:r>
        <w:t>I</w:t>
      </w:r>
      <w:r w:rsidR="00A7568E">
        <w:t>X. Specific Plans for Dissemination</w:t>
      </w:r>
    </w:p>
    <w:p w14:paraId="6DF3D983" w14:textId="125CFB2B" w:rsidR="00A7568E" w:rsidRDefault="00A7568E" w:rsidP="00A7568E">
      <w:pPr>
        <w:pStyle w:val="NoSpacing"/>
        <w:rPr>
          <w:i/>
        </w:rPr>
      </w:pPr>
      <w:r w:rsidRPr="00A7568E">
        <w:rPr>
          <w:i/>
        </w:rPr>
        <w:t xml:space="preserve">Please </w:t>
      </w:r>
      <w:r>
        <w:rPr>
          <w:i/>
        </w:rPr>
        <w:t>describe specific plans for dissemination of the finding</w:t>
      </w:r>
      <w:r w:rsidR="00CC682C">
        <w:rPr>
          <w:i/>
        </w:rPr>
        <w:t xml:space="preserve">s of the project, including </w:t>
      </w:r>
      <w:r>
        <w:rPr>
          <w:i/>
        </w:rPr>
        <w:t>Celebration of Scholarship.</w:t>
      </w:r>
    </w:p>
    <w:sdt>
      <w:sdtPr>
        <w:id w:val="-1919857463"/>
        <w:placeholder>
          <w:docPart w:val="F7AAE5193ACF4671871CC625150425E2"/>
        </w:placeholder>
      </w:sdtPr>
      <w:sdtContent>
        <w:sdt>
          <w:sdtPr>
            <w:id w:val="261427160"/>
            <w:placeholder>
              <w:docPart w:val="B0ACC1B40C134A328468F455895463BF"/>
            </w:placeholder>
          </w:sdtPr>
          <w:sdtContent>
            <w:sdt>
              <w:sdtPr>
                <w:id w:val="1752395023"/>
                <w:placeholder>
                  <w:docPart w:val="7A976A814121434ABDE52B72A22DD1C7"/>
                </w:placeholder>
              </w:sdtPr>
              <w:sdtContent>
                <w:p w14:paraId="3EEC5A78" w14:textId="271873CD" w:rsidR="00A7568E" w:rsidRPr="00A7568E" w:rsidRDefault="00ED4D22" w:rsidP="00A7568E">
                  <w:pPr>
                    <w:shd w:val="clear" w:color="auto" w:fill="F2F2F2" w:themeFill="background1" w:themeFillShade="F2"/>
                  </w:pPr>
                  <w:r>
                    <w:t xml:space="preserve">Findings from this project would be shared in three ways. First, I plan preliminary findings from this project as a poster at the annual meeting of the Southwestern Psychological Association (SWPA), which will be held in March 2024 in San Antonio, TX (the dates for SWPA 2024 have not officially been announced yet, but the conference is traditionally held during the last week of March). Second, I plan on presenting this project as either a poster or a talk at Celebration of Scholarship. Finally, I plan on using Summer 2024 as an opportunity to write this project up for publication in a peer reviewed journal. Target journals might include </w:t>
                  </w:r>
                  <w:r>
                    <w:rPr>
                      <w:i/>
                      <w:iCs/>
                    </w:rPr>
                    <w:t>Memory &amp; Cognition</w:t>
                  </w:r>
                  <w:r>
                    <w:t xml:space="preserve"> (</w:t>
                  </w:r>
                  <w:r w:rsidRPr="00ED4D22">
                    <w:t>https://www.springer.com/journal/13421</w:t>
                  </w:r>
                  <w:r>
                    <w:t xml:space="preserve">) or </w:t>
                  </w:r>
                  <w:r>
                    <w:rPr>
                      <w:i/>
                      <w:iCs/>
                    </w:rPr>
                    <w:t xml:space="preserve">Metacognition and Learning </w:t>
                  </w:r>
                  <w:r>
                    <w:t>(</w:t>
                  </w:r>
                  <w:r w:rsidRPr="00ED4D22">
                    <w:t>https://www.springer.com/journal/11409</w:t>
                  </w:r>
                  <w:r>
                    <w:t>).</w:t>
                  </w:r>
                </w:p>
              </w:sdtContent>
            </w:sdt>
          </w:sdtContent>
        </w:sdt>
      </w:sdtContent>
    </w:sdt>
    <w:p w14:paraId="0C578C62" w14:textId="6E60D8F2" w:rsidR="00A7568E" w:rsidRDefault="00730ACA" w:rsidP="00A7568E">
      <w:pPr>
        <w:pStyle w:val="Heading1"/>
      </w:pPr>
      <w:r>
        <w:t>X</w:t>
      </w:r>
      <w:r w:rsidR="00A7568E">
        <w:t>. Other Current/Prospective Sources of Internal or External Funding</w:t>
      </w:r>
    </w:p>
    <w:p w14:paraId="652AA4C3" w14:textId="4585611E" w:rsidR="00412EF9" w:rsidRPr="00730ACA" w:rsidRDefault="00412EF9" w:rsidP="00730ACA">
      <w:pPr>
        <w:pStyle w:val="Heading2"/>
        <w:rPr>
          <w:i/>
        </w:rPr>
      </w:pPr>
      <w:r>
        <w:t>A. Other current</w:t>
      </w:r>
      <w:r w:rsidR="00CB11FA">
        <w:t xml:space="preserve"> or </w:t>
      </w:r>
      <w:r w:rsidR="00730ACA">
        <w:t>pending</w:t>
      </w:r>
      <w:r>
        <w:t xml:space="preserve"> sources of internal and/or external funding</w:t>
      </w:r>
    </w:p>
    <w:p w14:paraId="758C016D" w14:textId="235FB1EC" w:rsidR="00412EF9" w:rsidRPr="00412EF9" w:rsidRDefault="00412EF9" w:rsidP="00412EF9">
      <w:r>
        <w:rPr>
          <w:i/>
        </w:rPr>
        <w:t>If other internal or external funding has been requested or procured</w:t>
      </w:r>
      <w:r w:rsidR="000C48EC">
        <w:rPr>
          <w:i/>
        </w:rPr>
        <w:t xml:space="preserve"> (e.g. department funds</w:t>
      </w:r>
      <w:r w:rsidR="00730ACA">
        <w:rPr>
          <w:i/>
        </w:rPr>
        <w:t>, other grants</w:t>
      </w:r>
      <w:r w:rsidR="000C48EC">
        <w:rPr>
          <w:i/>
        </w:rPr>
        <w:t>)</w:t>
      </w:r>
      <w:r>
        <w:rPr>
          <w:i/>
        </w:rPr>
        <w:t>, please describe the relationship of that funding to this proposal</w:t>
      </w:r>
    </w:p>
    <w:sdt>
      <w:sdtPr>
        <w:id w:val="-262999761"/>
        <w:placeholder>
          <w:docPart w:val="3D0A89439D67467E8BA8DC62B527E5C7"/>
        </w:placeholder>
      </w:sdtPr>
      <w:sdtContent>
        <w:sdt>
          <w:sdtPr>
            <w:id w:val="404113671"/>
            <w:placeholder>
              <w:docPart w:val="E239566F687D4B298F48DAB780CC7003"/>
            </w:placeholder>
          </w:sdtPr>
          <w:sdtContent>
            <w:p w14:paraId="4A8322CF" w14:textId="64065A06" w:rsidR="00A7568E" w:rsidRPr="00A7568E" w:rsidRDefault="00ED4D22" w:rsidP="00A7568E">
              <w:pPr>
                <w:shd w:val="clear" w:color="auto" w:fill="F2F2F2" w:themeFill="background1" w:themeFillShade="F2"/>
              </w:pPr>
              <w:r>
                <w:t>N/A</w:t>
              </w:r>
              <w:r w:rsidR="00A7568E">
                <w:t xml:space="preserve"> </w:t>
              </w:r>
            </w:p>
          </w:sdtContent>
        </w:sdt>
      </w:sdtContent>
    </w:sdt>
    <w:p w14:paraId="1310BE5A" w14:textId="26AF8DD7" w:rsidR="00412EF9" w:rsidRDefault="00412EF9" w:rsidP="00412EF9">
      <w:pPr>
        <w:pStyle w:val="Heading2"/>
      </w:pPr>
      <w:r>
        <w:t>B. Plans for pursuing and securing external funding</w:t>
      </w:r>
    </w:p>
    <w:p w14:paraId="37E13571" w14:textId="76DAB643" w:rsidR="00412EF9" w:rsidRDefault="00CB11FA" w:rsidP="00412EF9">
      <w:pPr>
        <w:rPr>
          <w:i/>
        </w:rPr>
      </w:pPr>
      <w:r>
        <w:rPr>
          <w:i/>
        </w:rPr>
        <w:t>D</w:t>
      </w:r>
      <w:r w:rsidR="00412EF9">
        <w:rPr>
          <w:i/>
        </w:rPr>
        <w:t>escribe how you plan to use your intramural-funded research or creative project to pursue and secure external funding. You are encouraged to identify specific grants or other funding sources for which you intend to apply upon completion of the funded project. Contact OSPR if you would like assistance in identifying potential funding matches.</w:t>
      </w:r>
    </w:p>
    <w:sdt>
      <w:sdtPr>
        <w:id w:val="-196778220"/>
        <w:placeholder>
          <w:docPart w:val="59EFCC0ACEE74459B9CC76A1C2ED9D03"/>
        </w:placeholder>
      </w:sdtPr>
      <w:sdtContent>
        <w:p w14:paraId="5D4EAE84" w14:textId="500D7068" w:rsidR="00412EF9" w:rsidRPr="000C48EC" w:rsidRDefault="00ED4D22" w:rsidP="000C48EC">
          <w:pPr>
            <w:shd w:val="clear" w:color="auto" w:fill="F2F2F2" w:themeFill="background1" w:themeFillShade="F2"/>
          </w:pPr>
          <w:r>
            <w:t>N/A</w:t>
          </w:r>
        </w:p>
      </w:sdtContent>
    </w:sdt>
    <w:p w14:paraId="23DB4627" w14:textId="481C9AF4" w:rsidR="00EC57C3" w:rsidRDefault="00730ACA" w:rsidP="00EC57C3">
      <w:pPr>
        <w:pStyle w:val="Heading1"/>
      </w:pPr>
      <w:r>
        <w:t>XI</w:t>
      </w:r>
      <w:r w:rsidR="00EC57C3">
        <w:t>. Continuation Project Information</w:t>
      </w:r>
    </w:p>
    <w:p w14:paraId="2E1F0FAD" w14:textId="0575C675" w:rsidR="00EC57C3" w:rsidRDefault="00EC57C3" w:rsidP="00EC57C3">
      <w:pPr>
        <w:pStyle w:val="NoSpacing"/>
        <w:rPr>
          <w:i/>
        </w:rPr>
      </w:pPr>
      <w:r>
        <w:rPr>
          <w:i/>
        </w:rPr>
        <w:t>Is this project a continuation of a project initiated with a previous intramural award? If so, please describe the rationale and benefits of requesting an additional intramural award in this funding cycle.</w:t>
      </w:r>
      <w:r w:rsidR="00CC682C">
        <w:rPr>
          <w:i/>
        </w:rPr>
        <w:t xml:space="preserve"> Also describe how this project is different from the previously funded project.</w:t>
      </w:r>
    </w:p>
    <w:sdt>
      <w:sdtPr>
        <w:id w:val="2133135240"/>
        <w:placeholder>
          <w:docPart w:val="8DA118D744E641FC9EE1880F6139F7EA"/>
        </w:placeholder>
      </w:sdtPr>
      <w:sdtContent>
        <w:sdt>
          <w:sdtPr>
            <w:id w:val="711161801"/>
            <w:placeholder>
              <w:docPart w:val="6CF26B391A8348CAB85FFCF896F965FB"/>
            </w:placeholder>
          </w:sdtPr>
          <w:sdtContent>
            <w:p w14:paraId="131F94F6" w14:textId="24E64E85" w:rsidR="00F817D5" w:rsidDel="004E0613" w:rsidRDefault="00ED4D22" w:rsidP="00F817D5">
              <w:pPr>
                <w:shd w:val="clear" w:color="auto" w:fill="F2F2F2" w:themeFill="background1" w:themeFillShade="F2"/>
                <w:rPr>
                  <w:del w:id="1" w:author="Norman, Brittany" w:date="2022-08-15T15:08:00Z"/>
                </w:rPr>
              </w:pPr>
              <w:r>
                <w:t>N/A</w:t>
              </w:r>
              <w:r w:rsidR="00EC57C3">
                <w:t xml:space="preserve"> </w:t>
              </w:r>
            </w:p>
          </w:sdtContent>
        </w:sdt>
      </w:sdtContent>
    </w:sdt>
    <w:p w14:paraId="34539B94" w14:textId="5E02FDB5" w:rsidR="00201461" w:rsidRDefault="00730ACA" w:rsidP="00F817D5">
      <w:pPr>
        <w:pStyle w:val="Heading1"/>
      </w:pPr>
      <w:r>
        <w:t>XII</w:t>
      </w:r>
      <w:r w:rsidR="00201461">
        <w:t xml:space="preserve">. Prior Intramural Grants </w:t>
      </w:r>
    </w:p>
    <w:p w14:paraId="3C588BD2" w14:textId="77FF8D78" w:rsidR="004E0613" w:rsidRPr="00A258D5" w:rsidRDefault="00201461" w:rsidP="00201461">
      <w:pPr>
        <w:rPr>
          <w:i/>
        </w:rPr>
      </w:pPr>
      <w:r>
        <w:rPr>
          <w:i/>
        </w:rPr>
        <w:t xml:space="preserve">If the </w:t>
      </w:r>
      <w:r w:rsidRPr="00CB11FA">
        <w:rPr>
          <w:b/>
          <w:i/>
        </w:rPr>
        <w:t xml:space="preserve">PI </w:t>
      </w:r>
      <w:r w:rsidR="00CB11FA">
        <w:rPr>
          <w:b/>
          <w:i/>
        </w:rPr>
        <w:t xml:space="preserve">and/or </w:t>
      </w:r>
      <w:r w:rsidRPr="00CB11FA">
        <w:rPr>
          <w:b/>
          <w:i/>
        </w:rPr>
        <w:t>or co-PIs</w:t>
      </w:r>
      <w:r>
        <w:rPr>
          <w:i/>
        </w:rPr>
        <w:t xml:space="preserve"> have been awarded any other intramural grants in the previous 5 years, please fill out the table below. </w:t>
      </w:r>
      <w:r w:rsidR="00730ACA">
        <w:rPr>
          <w:i/>
        </w:rPr>
        <w:t>List</w:t>
      </w:r>
      <w:r>
        <w:rPr>
          <w:i/>
        </w:rPr>
        <w:t xml:space="preserve"> ALL PIs and co-PIs who were named on the grant. </w:t>
      </w:r>
      <w:r w:rsidR="00A258D5">
        <w:rPr>
          <w:b/>
          <w:i/>
        </w:rPr>
        <w:t xml:space="preserve">Note: </w:t>
      </w:r>
      <w:r w:rsidR="00A258D5">
        <w:rPr>
          <w:i/>
        </w:rPr>
        <w:t>Faculty who are s</w:t>
      </w:r>
      <w:r w:rsidR="00730ACA">
        <w:rPr>
          <w:i/>
        </w:rPr>
        <w:t>erving as PI/</w:t>
      </w:r>
      <w:r w:rsidR="00A258D5">
        <w:rPr>
          <w:i/>
        </w:rPr>
        <w:t xml:space="preserve">co-PI on a current, active intramural grant are </w:t>
      </w:r>
      <w:r w:rsidR="00730ACA">
        <w:rPr>
          <w:b/>
          <w:i/>
        </w:rPr>
        <w:t>ineligible</w:t>
      </w:r>
      <w:r w:rsidR="00A258D5">
        <w:rPr>
          <w:b/>
          <w:i/>
        </w:rPr>
        <w:t xml:space="preserve"> </w:t>
      </w:r>
      <w:r w:rsidR="00A258D5">
        <w:rPr>
          <w:i/>
        </w:rPr>
        <w:t>to receive any additional intramural grant funding until the final report is submitted and accepted by OSPR.</w:t>
      </w:r>
      <w:r w:rsidR="00564335">
        <w:rPr>
          <w:i/>
        </w:rPr>
        <w:t xml:space="preserve"> Add additional </w:t>
      </w:r>
      <w:r w:rsidR="00730ACA">
        <w:rPr>
          <w:i/>
        </w:rPr>
        <w:t>rows</w:t>
      </w:r>
      <w:r w:rsidR="00564335">
        <w:rPr>
          <w:i/>
        </w:rPr>
        <w:t xml:space="preserve"> to the table if necessary</w:t>
      </w:r>
      <w:r w:rsidR="00D90769">
        <w:rPr>
          <w:i/>
        </w:rPr>
        <w:t xml:space="preserve">. </w:t>
      </w:r>
      <w:r w:rsidR="000C48EC" w:rsidRPr="00730ACA">
        <w:rPr>
          <w:b/>
          <w:i/>
        </w:rPr>
        <w:t>These awards should also be listed on the relevant PI/co-PI’s biographical sketch.</w:t>
      </w:r>
    </w:p>
    <w:tbl>
      <w:tblPr>
        <w:tblStyle w:val="TableGrid"/>
        <w:tblW w:w="0" w:type="auto"/>
        <w:tblLook w:val="04A0" w:firstRow="1" w:lastRow="0" w:firstColumn="1" w:lastColumn="0" w:noHBand="0" w:noVBand="1"/>
      </w:tblPr>
      <w:tblGrid>
        <w:gridCol w:w="3055"/>
        <w:gridCol w:w="2520"/>
        <w:gridCol w:w="3682"/>
      </w:tblGrid>
      <w:tr w:rsidR="00201461" w14:paraId="2BAD4C85" w14:textId="77777777" w:rsidTr="00564335">
        <w:trPr>
          <w:trHeight w:val="281"/>
        </w:trPr>
        <w:tc>
          <w:tcPr>
            <w:tcW w:w="3055" w:type="dxa"/>
          </w:tcPr>
          <w:p w14:paraId="432A350E" w14:textId="6ADD4985" w:rsidR="00201461" w:rsidRPr="002635E2" w:rsidRDefault="00201461" w:rsidP="00A258D5">
            <w:pPr>
              <w:pStyle w:val="NoSpacing"/>
              <w:jc w:val="center"/>
              <w:rPr>
                <w:b/>
              </w:rPr>
            </w:pPr>
            <w:r w:rsidRPr="002635E2">
              <w:rPr>
                <w:b/>
              </w:rPr>
              <w:t>PI</w:t>
            </w:r>
            <w:r w:rsidR="00BB0EF0" w:rsidRPr="002635E2">
              <w:rPr>
                <w:b/>
              </w:rPr>
              <w:t xml:space="preserve"> and co-PI</w:t>
            </w:r>
            <w:r w:rsidRPr="002635E2">
              <w:rPr>
                <w:b/>
              </w:rPr>
              <w:t xml:space="preserve"> Name(s)</w:t>
            </w:r>
          </w:p>
        </w:tc>
        <w:tc>
          <w:tcPr>
            <w:tcW w:w="2520" w:type="dxa"/>
          </w:tcPr>
          <w:p w14:paraId="6F54A63B" w14:textId="77777777" w:rsidR="00564335" w:rsidRDefault="00201461" w:rsidP="00A258D5">
            <w:pPr>
              <w:pStyle w:val="NoSpacing"/>
              <w:jc w:val="center"/>
              <w:rPr>
                <w:b/>
              </w:rPr>
            </w:pPr>
            <w:r w:rsidRPr="002635E2">
              <w:rPr>
                <w:b/>
              </w:rPr>
              <w:t xml:space="preserve">Award Cycle/Year </w:t>
            </w:r>
          </w:p>
          <w:p w14:paraId="45423BCB" w14:textId="7F34C728" w:rsidR="00201461" w:rsidRPr="002635E2" w:rsidRDefault="00576264" w:rsidP="00A258D5">
            <w:pPr>
              <w:pStyle w:val="NoSpacing"/>
              <w:jc w:val="center"/>
              <w:rPr>
                <w:b/>
              </w:rPr>
            </w:pPr>
            <w:r>
              <w:rPr>
                <w:b/>
              </w:rPr>
              <w:t>(e.g. Fall 2019</w:t>
            </w:r>
            <w:r w:rsidR="00201461" w:rsidRPr="002635E2">
              <w:rPr>
                <w:b/>
              </w:rPr>
              <w:t>)</w:t>
            </w:r>
          </w:p>
        </w:tc>
        <w:tc>
          <w:tcPr>
            <w:tcW w:w="3682" w:type="dxa"/>
          </w:tcPr>
          <w:p w14:paraId="18FCAF31" w14:textId="71FA7AAC" w:rsidR="00201461" w:rsidRPr="002635E2" w:rsidRDefault="00201461" w:rsidP="00A258D5">
            <w:pPr>
              <w:pStyle w:val="NoSpacing"/>
              <w:jc w:val="center"/>
              <w:rPr>
                <w:b/>
              </w:rPr>
            </w:pPr>
            <w:r w:rsidRPr="002635E2">
              <w:rPr>
                <w:b/>
              </w:rPr>
              <w:t>Title of Project</w:t>
            </w:r>
          </w:p>
        </w:tc>
      </w:tr>
      <w:tr w:rsidR="00A258D5" w14:paraId="4102E05E" w14:textId="77777777" w:rsidTr="00564335">
        <w:trPr>
          <w:trHeight w:val="281"/>
        </w:trPr>
        <w:tc>
          <w:tcPr>
            <w:tcW w:w="3055" w:type="dxa"/>
          </w:tcPr>
          <w:p w14:paraId="113D3F7A" w14:textId="29C80569" w:rsidR="00A258D5" w:rsidRDefault="00ED4D22" w:rsidP="00A258D5">
            <w:pPr>
              <w:pStyle w:val="NoSpacing"/>
            </w:pPr>
            <w:r>
              <w:t>Nicholas Maxwell</w:t>
            </w:r>
          </w:p>
        </w:tc>
        <w:tc>
          <w:tcPr>
            <w:tcW w:w="2520" w:type="dxa"/>
          </w:tcPr>
          <w:p w14:paraId="75B8F280" w14:textId="774B0263" w:rsidR="00A258D5" w:rsidRDefault="00ED4D22" w:rsidP="00A258D5">
            <w:pPr>
              <w:pStyle w:val="NoSpacing"/>
            </w:pPr>
            <w:r>
              <w:t>Fall 2022</w:t>
            </w:r>
          </w:p>
        </w:tc>
        <w:tc>
          <w:tcPr>
            <w:tcW w:w="3682" w:type="dxa"/>
          </w:tcPr>
          <w:p w14:paraId="533C07C5" w14:textId="4DBC92BC" w:rsidR="00A258D5" w:rsidRPr="00ED4D22" w:rsidRDefault="00ED4D22" w:rsidP="00A258D5">
            <w:pPr>
              <w:pStyle w:val="NoSpacing"/>
            </w:pPr>
            <w:r w:rsidRPr="00ED4D22">
              <w:rPr>
                <w:sz w:val="23"/>
                <w:szCs w:val="23"/>
              </w:rPr>
              <w:t>Investigating the Effects of Mindfulness on Source-Monitoring Accuracy</w:t>
            </w:r>
          </w:p>
        </w:tc>
      </w:tr>
      <w:tr w:rsidR="00A258D5" w14:paraId="0F55DD5D" w14:textId="77777777" w:rsidTr="00564335">
        <w:trPr>
          <w:trHeight w:val="281"/>
        </w:trPr>
        <w:tc>
          <w:tcPr>
            <w:tcW w:w="3055" w:type="dxa"/>
          </w:tcPr>
          <w:p w14:paraId="6B4B6AC3" w14:textId="77777777" w:rsidR="00A258D5" w:rsidRDefault="00A258D5" w:rsidP="00A258D5">
            <w:pPr>
              <w:pStyle w:val="NoSpacing"/>
            </w:pPr>
          </w:p>
        </w:tc>
        <w:tc>
          <w:tcPr>
            <w:tcW w:w="2520" w:type="dxa"/>
          </w:tcPr>
          <w:p w14:paraId="474BBAF8" w14:textId="77777777" w:rsidR="00A258D5" w:rsidRDefault="00A258D5" w:rsidP="00A258D5">
            <w:pPr>
              <w:pStyle w:val="NoSpacing"/>
            </w:pPr>
          </w:p>
        </w:tc>
        <w:tc>
          <w:tcPr>
            <w:tcW w:w="3682" w:type="dxa"/>
          </w:tcPr>
          <w:p w14:paraId="3F5086F3" w14:textId="77777777" w:rsidR="00A258D5" w:rsidRDefault="00A258D5" w:rsidP="00A258D5">
            <w:pPr>
              <w:pStyle w:val="NoSpacing"/>
            </w:pPr>
          </w:p>
        </w:tc>
      </w:tr>
      <w:tr w:rsidR="00A258D5" w14:paraId="5A1D69CC" w14:textId="77777777" w:rsidTr="00564335">
        <w:trPr>
          <w:trHeight w:val="281"/>
        </w:trPr>
        <w:tc>
          <w:tcPr>
            <w:tcW w:w="3055" w:type="dxa"/>
          </w:tcPr>
          <w:p w14:paraId="05485CDB" w14:textId="77777777" w:rsidR="00A258D5" w:rsidRDefault="00A258D5" w:rsidP="00A258D5">
            <w:pPr>
              <w:pStyle w:val="NoSpacing"/>
            </w:pPr>
          </w:p>
        </w:tc>
        <w:tc>
          <w:tcPr>
            <w:tcW w:w="2520" w:type="dxa"/>
          </w:tcPr>
          <w:p w14:paraId="441EEFC3" w14:textId="77777777" w:rsidR="00A258D5" w:rsidRDefault="00A258D5" w:rsidP="00A258D5">
            <w:pPr>
              <w:pStyle w:val="NoSpacing"/>
            </w:pPr>
          </w:p>
        </w:tc>
        <w:tc>
          <w:tcPr>
            <w:tcW w:w="3682" w:type="dxa"/>
          </w:tcPr>
          <w:p w14:paraId="71E0DA23" w14:textId="77777777" w:rsidR="00A258D5" w:rsidRDefault="00A258D5" w:rsidP="00A258D5">
            <w:pPr>
              <w:pStyle w:val="NoSpacing"/>
            </w:pPr>
          </w:p>
        </w:tc>
      </w:tr>
    </w:tbl>
    <w:p w14:paraId="2DFFB91C" w14:textId="77777777" w:rsidR="00576264" w:rsidRDefault="00576264" w:rsidP="00576264">
      <w:pPr>
        <w:sectPr w:rsidR="00576264" w:rsidSect="0016006C">
          <w:headerReference w:type="default" r:id="rId16"/>
          <w:footerReference w:type="default" r:id="rId17"/>
          <w:pgSz w:w="12240" w:h="15840"/>
          <w:pgMar w:top="1440" w:right="1440" w:bottom="1440" w:left="1440" w:header="720" w:footer="720" w:gutter="0"/>
          <w:pgNumType w:start="1"/>
          <w:cols w:space="720"/>
          <w:docGrid w:linePitch="360"/>
        </w:sectPr>
      </w:pPr>
    </w:p>
    <w:p w14:paraId="0A6DFC48" w14:textId="224B3C0E" w:rsidR="00A7568E" w:rsidRPr="00576264" w:rsidRDefault="00EC57C3" w:rsidP="00576264">
      <w:pPr>
        <w:pStyle w:val="Heading1"/>
      </w:pPr>
      <w:r>
        <w:lastRenderedPageBreak/>
        <w:t>Appendices:</w:t>
      </w:r>
    </w:p>
    <w:p w14:paraId="66771E0E" w14:textId="1F9304EE" w:rsidR="00535FB8" w:rsidRDefault="00EC57C3" w:rsidP="00535FB8">
      <w:pPr>
        <w:pStyle w:val="NoSpacing"/>
        <w:spacing w:before="240"/>
        <w:rPr>
          <w:b/>
          <w:i/>
        </w:rPr>
      </w:pPr>
      <w:r w:rsidRPr="00EC57C3">
        <w:rPr>
          <w:b/>
          <w:i/>
        </w:rPr>
        <w:t xml:space="preserve">All proposals must include </w:t>
      </w:r>
      <w:r w:rsidR="00730ACA">
        <w:rPr>
          <w:b/>
          <w:i/>
        </w:rPr>
        <w:t xml:space="preserve">appendices 1-3. If necessary, include quotes for equipment and IRB/IACUC approvals as an additional appendix after Appendix 2. </w:t>
      </w:r>
    </w:p>
    <w:p w14:paraId="750E3865" w14:textId="5DC3C2AA" w:rsidR="001C6545" w:rsidRDefault="001C6545" w:rsidP="00D90769">
      <w:pPr>
        <w:pStyle w:val="NoSpacing"/>
        <w:numPr>
          <w:ilvl w:val="0"/>
          <w:numId w:val="5"/>
        </w:numPr>
        <w:spacing w:before="240"/>
        <w:rPr>
          <w:b/>
          <w:i/>
        </w:rPr>
      </w:pPr>
      <w:r>
        <w:rPr>
          <w:b/>
          <w:i/>
        </w:rPr>
        <w:t xml:space="preserve">Appendix 1: References Cited: </w:t>
      </w:r>
      <w:r>
        <w:rPr>
          <w:i/>
        </w:rPr>
        <w:t xml:space="preserve">List references cited in a discipline-appropriate style. </w:t>
      </w:r>
    </w:p>
    <w:p w14:paraId="766969A0" w14:textId="01BB5465" w:rsidR="004E0613" w:rsidRPr="00D90769" w:rsidRDefault="00195334" w:rsidP="00D90769">
      <w:pPr>
        <w:pStyle w:val="NoSpacing"/>
        <w:numPr>
          <w:ilvl w:val="0"/>
          <w:numId w:val="5"/>
        </w:numPr>
        <w:spacing w:before="240"/>
        <w:rPr>
          <w:b/>
          <w:i/>
        </w:rPr>
      </w:pPr>
      <w:r>
        <w:rPr>
          <w:b/>
          <w:i/>
        </w:rPr>
        <w:t>Appendix 2</w:t>
      </w:r>
      <w:r w:rsidR="00F10ABC">
        <w:rPr>
          <w:b/>
          <w:i/>
        </w:rPr>
        <w:t xml:space="preserve">: Biographical Sketches: </w:t>
      </w:r>
      <w:r w:rsidR="00F10ABC">
        <w:rPr>
          <w:i/>
        </w:rPr>
        <w:t xml:space="preserve">On the following pages, please fill out biosketches for the PI and all co-PIs. If you need additional biosketches, please copy/paste the blank form onto a new page. </w:t>
      </w:r>
    </w:p>
    <w:p w14:paraId="79E7BD44" w14:textId="30AB1D10" w:rsidR="00F10ABC" w:rsidRPr="00F10ABC" w:rsidRDefault="00730ACA" w:rsidP="00535FB8">
      <w:pPr>
        <w:pStyle w:val="NoSpacing"/>
        <w:numPr>
          <w:ilvl w:val="0"/>
          <w:numId w:val="5"/>
        </w:numPr>
        <w:spacing w:before="240"/>
        <w:rPr>
          <w:b/>
          <w:i/>
        </w:rPr>
      </w:pPr>
      <w:r>
        <w:rPr>
          <w:b/>
          <w:i/>
        </w:rPr>
        <w:t xml:space="preserve">Appendix </w:t>
      </w:r>
      <w:r w:rsidR="00B12B42">
        <w:rPr>
          <w:b/>
          <w:i/>
        </w:rPr>
        <w:t>3</w:t>
      </w:r>
      <w:r w:rsidR="00F10ABC">
        <w:rPr>
          <w:b/>
          <w:i/>
        </w:rPr>
        <w:t xml:space="preserve">: Budget Spreadsheet: </w:t>
      </w:r>
      <w:r w:rsidR="00F10ABC">
        <w:rPr>
          <w:i/>
        </w:rPr>
        <w:t>This is an Excel document that will</w:t>
      </w:r>
      <w:r w:rsidR="00507D25">
        <w:rPr>
          <w:i/>
        </w:rPr>
        <w:t xml:space="preserve"> be uploaded as a separate file. The template can be downloaded from the</w:t>
      </w:r>
      <w:r w:rsidR="00326AE7">
        <w:rPr>
          <w:i/>
        </w:rPr>
        <w:t xml:space="preserve"> Fall</w:t>
      </w:r>
      <w:r w:rsidR="00576264">
        <w:rPr>
          <w:i/>
        </w:rPr>
        <w:t xml:space="preserve"> 2023</w:t>
      </w:r>
      <w:r w:rsidR="00507D25">
        <w:rPr>
          <w:i/>
        </w:rPr>
        <w:t xml:space="preserve"> Intramural Grants web page</w:t>
      </w:r>
      <w:r w:rsidR="00F10ABC">
        <w:rPr>
          <w:i/>
        </w:rPr>
        <w:t xml:space="preserve">. </w:t>
      </w:r>
    </w:p>
    <w:p w14:paraId="38741F83" w14:textId="62FF7E0A" w:rsidR="00EC57C3" w:rsidRDefault="00F10ABC" w:rsidP="00535FB8">
      <w:pPr>
        <w:pStyle w:val="NoSpacing"/>
        <w:spacing w:before="240"/>
        <w:rPr>
          <w:ins w:id="2" w:author="Norman, Brittany" w:date="2022-08-23T15:12:00Z"/>
          <w:i/>
        </w:rPr>
      </w:pPr>
      <w:r>
        <w:rPr>
          <w:i/>
        </w:rPr>
        <w:t xml:space="preserve">Appendices do not count against your </w:t>
      </w:r>
      <w:r w:rsidR="0016006C">
        <w:rPr>
          <w:i/>
        </w:rPr>
        <w:t>10-</w:t>
      </w:r>
      <w:r>
        <w:rPr>
          <w:i/>
        </w:rPr>
        <w:t xml:space="preserve">page limit. </w:t>
      </w:r>
    </w:p>
    <w:p w14:paraId="2B2940E7" w14:textId="77777777" w:rsidR="00254CDE" w:rsidRDefault="00254CDE" w:rsidP="00535FB8">
      <w:pPr>
        <w:pStyle w:val="NoSpacing"/>
        <w:spacing w:before="240"/>
        <w:rPr>
          <w:i/>
        </w:rPr>
        <w:sectPr w:rsidR="00254CDE" w:rsidSect="0016006C">
          <w:pgSz w:w="12240" w:h="15840"/>
          <w:pgMar w:top="1440" w:right="1440" w:bottom="1440" w:left="1440" w:header="720" w:footer="720" w:gutter="0"/>
          <w:pgNumType w:start="1"/>
          <w:cols w:space="720"/>
          <w:docGrid w:linePitch="360"/>
        </w:sectPr>
      </w:pPr>
    </w:p>
    <w:p w14:paraId="0D471830" w14:textId="3C448183" w:rsidR="007C0C3D" w:rsidRDefault="007C0C3D" w:rsidP="00535FB8">
      <w:pPr>
        <w:pStyle w:val="NoSpacing"/>
        <w:spacing w:before="240"/>
        <w:rPr>
          <w:i/>
        </w:rPr>
        <w:sectPr w:rsidR="007C0C3D" w:rsidSect="00254CDE">
          <w:type w:val="continuous"/>
          <w:pgSz w:w="12240" w:h="15840"/>
          <w:pgMar w:top="1440" w:right="1440" w:bottom="1440" w:left="1440" w:header="720" w:footer="720" w:gutter="0"/>
          <w:pgNumType w:start="1"/>
          <w:cols w:space="720"/>
          <w:docGrid w:linePitch="360"/>
        </w:sectPr>
      </w:pPr>
    </w:p>
    <w:p w14:paraId="25A64D43" w14:textId="33519B4D" w:rsidR="007C0C3D" w:rsidRDefault="007C0C3D" w:rsidP="001C6545">
      <w:pPr>
        <w:pStyle w:val="Title"/>
      </w:pPr>
      <w:r>
        <w:lastRenderedPageBreak/>
        <w:t>Appendix 1. References</w:t>
      </w:r>
    </w:p>
    <w:p w14:paraId="77EEBFE1" w14:textId="77777777" w:rsidR="007C0C3D" w:rsidRDefault="007C0C3D" w:rsidP="007C0C3D">
      <w:pPr>
        <w:pStyle w:val="NoSpacing"/>
        <w:rPr>
          <w:i/>
        </w:rPr>
      </w:pPr>
      <w:r>
        <w:rPr>
          <w:i/>
        </w:rPr>
        <w:t xml:space="preserve">List references cited in the proposal using a discipline-appropriate citation style. </w:t>
      </w:r>
    </w:p>
    <w:sdt>
      <w:sdtPr>
        <w:id w:val="-504596344"/>
        <w:placeholder>
          <w:docPart w:val="9BD10DF053394910805DD00E90D76E96"/>
        </w:placeholder>
      </w:sdtPr>
      <w:sdtContent>
        <w:sdt>
          <w:sdtPr>
            <w:id w:val="1280146767"/>
            <w:placeholder>
              <w:docPart w:val="73028D0D732446BEAD1C66FA10F4BD92"/>
            </w:placeholder>
          </w:sdtPr>
          <w:sdtContent>
            <w:p w14:paraId="0A8FF0FB" w14:textId="1E88E0C9" w:rsidR="000C4AE8" w:rsidRPr="000C4AE8" w:rsidRDefault="000C4AE8" w:rsidP="000C4AE8">
              <w:pPr>
                <w:spacing w:after="0"/>
                <w:ind w:left="700" w:hanging="702"/>
                <w:contextualSpacing/>
                <w:rPr>
                  <w:rFonts w:eastAsia="Arial" w:cstheme="minorHAnsi"/>
                </w:rPr>
              </w:pPr>
              <w:r w:rsidRPr="000C4AE8">
                <w:rPr>
                  <w:rFonts w:eastAsia="Arial" w:cstheme="minorHAnsi"/>
                </w:rPr>
                <w:t xml:space="preserve">Arbuckle, T. Y., &amp; Cuddy, L. L. (1969). Discrimination of item strength at time of presentation. Journal of Experimental Psychology, 81(1), 126–131. </w:t>
              </w:r>
            </w:p>
            <w:p w14:paraId="38546A69" w14:textId="45E765CC" w:rsidR="000C4AE8" w:rsidRPr="000C4AE8" w:rsidRDefault="000C4AE8" w:rsidP="000C4AE8">
              <w:pPr>
                <w:spacing w:after="0"/>
                <w:ind w:left="700" w:hanging="702"/>
                <w:contextualSpacing/>
                <w:rPr>
                  <w:rFonts w:eastAsia="Arial" w:cstheme="minorHAnsi"/>
                </w:rPr>
              </w:pPr>
              <w:r w:rsidRPr="000C4AE8">
                <w:rPr>
                  <w:rFonts w:eastAsia="Arial" w:cstheme="minorHAnsi"/>
                </w:rPr>
                <w:t xml:space="preserve">Chang, M. &amp; Brainerd, C. J. (in press). The font size effect depends on inter-item relation. </w:t>
              </w:r>
              <w:r w:rsidRPr="000C4AE8">
                <w:rPr>
                  <w:rFonts w:eastAsia="Arial" w:cstheme="minorHAnsi"/>
                  <w:i/>
                  <w:iCs/>
                </w:rPr>
                <w:t>Memory &amp; Cognition</w:t>
              </w:r>
              <w:r w:rsidRPr="000C4AE8">
                <w:rPr>
                  <w:rFonts w:eastAsia="Arial" w:cstheme="minorHAnsi"/>
                </w:rPr>
                <w:t>, 1-12.</w:t>
              </w:r>
            </w:p>
            <w:p w14:paraId="7CC31785" w14:textId="1D29E825" w:rsidR="000C4AE8" w:rsidRPr="000C4AE8" w:rsidRDefault="000C4AE8" w:rsidP="000C4AE8">
              <w:pPr>
                <w:spacing w:after="0"/>
                <w:ind w:left="700" w:hanging="702"/>
                <w:contextualSpacing/>
                <w:rPr>
                  <w:rFonts w:eastAsia="Arial" w:cstheme="minorHAnsi"/>
                </w:rPr>
              </w:pPr>
              <w:r w:rsidRPr="000C4AE8">
                <w:rPr>
                  <w:rFonts w:eastAsia="Arial" w:cstheme="minorHAnsi"/>
                </w:rPr>
                <w:t>Deese, J. (1959). On the prediction of occurrence of particular verbal intrusions</w:t>
              </w:r>
              <w:r w:rsidRPr="000C4AE8">
                <w:rPr>
                  <w:rFonts w:eastAsia="Arial" w:cstheme="minorHAnsi"/>
                </w:rPr>
                <w:t xml:space="preserve"> </w:t>
              </w:r>
              <w:r w:rsidRPr="000C4AE8">
                <w:rPr>
                  <w:rFonts w:eastAsia="Arial" w:cstheme="minorHAnsi"/>
                </w:rPr>
                <w:t>in immediate recall. Journal of Experimental Psychology, 58</w:t>
              </w:r>
              <w:r w:rsidRPr="000C4AE8">
                <w:rPr>
                  <w:rFonts w:eastAsia="Arial" w:cstheme="minorHAnsi"/>
                </w:rPr>
                <w:t xml:space="preserve"> </w:t>
              </w:r>
              <w:r w:rsidRPr="000C4AE8">
                <w:rPr>
                  <w:rFonts w:eastAsia="Arial" w:cstheme="minorHAnsi"/>
                </w:rPr>
                <w:t>(1), 17–22.</w:t>
              </w:r>
            </w:p>
            <w:p w14:paraId="6ACCA5F1" w14:textId="70626A2B" w:rsidR="005D0B48" w:rsidRPr="000C4AE8" w:rsidRDefault="005D0B48" w:rsidP="000C4AE8">
              <w:pPr>
                <w:spacing w:after="0"/>
                <w:ind w:left="700" w:hanging="702"/>
                <w:contextualSpacing/>
                <w:rPr>
                  <w:rFonts w:eastAsia="Arial" w:cstheme="minorHAnsi"/>
                </w:rPr>
              </w:pPr>
              <w:r w:rsidRPr="000C4AE8">
                <w:rPr>
                  <w:rFonts w:eastAsia="Arial" w:cstheme="minorHAnsi"/>
                </w:rPr>
                <w:t xml:space="preserve">Ericsson, K. A., &amp; Simon, H. A. (1993). </w:t>
              </w:r>
              <w:r w:rsidRPr="000C4AE8">
                <w:rPr>
                  <w:rFonts w:eastAsia="Arial" w:cstheme="minorHAnsi"/>
                  <w:i/>
                  <w:iCs/>
                </w:rPr>
                <w:t>Protocol analysis: Verbal reports as data (Rev. ed.)</w:t>
              </w:r>
              <w:r w:rsidRPr="000C4AE8">
                <w:rPr>
                  <w:rFonts w:eastAsia="Arial" w:cstheme="minorHAnsi"/>
                </w:rPr>
                <w:t>. Cambridge, MA: Bradford Books/ MIT Press.</w:t>
              </w:r>
            </w:p>
            <w:p w14:paraId="0D2853F8" w14:textId="77777777" w:rsidR="005D0B48" w:rsidRPr="005D0B48" w:rsidRDefault="005D0B48" w:rsidP="000C4AE8">
              <w:pPr>
                <w:spacing w:after="0"/>
                <w:ind w:left="720" w:hanging="720"/>
                <w:rPr>
                  <w:rFonts w:cstheme="minorHAnsi"/>
                </w:rPr>
              </w:pPr>
              <w:r w:rsidRPr="005D0B48">
                <w:rPr>
                  <w:rFonts w:cstheme="minorHAnsi"/>
                </w:rPr>
                <w:t xml:space="preserve">Einstein, G. O., &amp; Hunt, R. R. (1980). Levels of processing and organization: Additive effects of individual-item and relational processing. </w:t>
              </w:r>
              <w:r w:rsidRPr="005D0B48">
                <w:rPr>
                  <w:rFonts w:cstheme="minorHAnsi"/>
                  <w:i/>
                  <w:iCs/>
                </w:rPr>
                <w:t>Journal of Experimental Psychology: Human Learning and Memory, 6</w:t>
              </w:r>
              <w:r w:rsidRPr="005D0B48">
                <w:rPr>
                  <w:rFonts w:cstheme="minorHAnsi"/>
                </w:rPr>
                <w:t xml:space="preserve">(5), 588-598. </w:t>
              </w:r>
            </w:p>
            <w:p w14:paraId="324E9EA1" w14:textId="3670A7AA" w:rsidR="005D0B48" w:rsidRPr="000C4AE8" w:rsidRDefault="005D0B48" w:rsidP="000C4AE8">
              <w:pPr>
                <w:spacing w:after="0"/>
                <w:ind w:left="720" w:hanging="720"/>
                <w:rPr>
                  <w:rFonts w:cstheme="minorHAnsi"/>
                </w:rPr>
              </w:pPr>
              <w:r w:rsidRPr="005D0B48">
                <w:rPr>
                  <w:rFonts w:cstheme="minorHAnsi"/>
                </w:rPr>
                <w:t xml:space="preserve">Faul, F., Erdfelder, E., Buchner, A., &amp; Lang, A.-G. (2009). Statistical power analyses using G*Power 3.1: Tests for correlation and regression analyses. </w:t>
              </w:r>
              <w:r w:rsidRPr="005D0B48">
                <w:rPr>
                  <w:rFonts w:cstheme="minorHAnsi"/>
                  <w:i/>
                  <w:iCs/>
                </w:rPr>
                <w:t>Behavior</w:t>
              </w:r>
              <w:r w:rsidRPr="005D0B48">
                <w:rPr>
                  <w:rFonts w:cstheme="minorHAnsi"/>
                </w:rPr>
                <w:t xml:space="preserve"> </w:t>
              </w:r>
              <w:r w:rsidRPr="005D0B48">
                <w:rPr>
                  <w:rFonts w:cstheme="minorHAnsi"/>
                  <w:i/>
                  <w:iCs/>
                </w:rPr>
                <w:t>Research Methods</w:t>
              </w:r>
              <w:r w:rsidRPr="005D0B48">
                <w:rPr>
                  <w:rFonts w:cstheme="minorHAnsi"/>
                </w:rPr>
                <w:t>,</w:t>
              </w:r>
              <w:r w:rsidRPr="005D0B48">
                <w:rPr>
                  <w:rFonts w:cstheme="minorHAnsi"/>
                  <w:i/>
                  <w:iCs/>
                </w:rPr>
                <w:t xml:space="preserve"> 41</w:t>
              </w:r>
              <w:r w:rsidRPr="005D0B48">
                <w:rPr>
                  <w:rFonts w:cstheme="minorHAnsi"/>
                </w:rPr>
                <w:t xml:space="preserve">(4), 1149-1160. </w:t>
              </w:r>
            </w:p>
            <w:p w14:paraId="33D1DD48" w14:textId="4B31030B" w:rsidR="005D0B48" w:rsidRPr="000C4AE8" w:rsidRDefault="005D0B48" w:rsidP="000C4AE8">
              <w:pPr>
                <w:spacing w:after="0"/>
                <w:ind w:left="720" w:hanging="720"/>
                <w:rPr>
                  <w:rFonts w:cstheme="minorHAnsi"/>
                </w:rPr>
              </w:pPr>
              <w:r w:rsidRPr="000C4AE8">
                <w:rPr>
                  <w:rFonts w:cstheme="minorHAnsi"/>
                </w:rPr>
                <w:t xml:space="preserve">Garcia, M. &amp; Kornell, N. (2015). Collector [Computer software]. Retrieved April 3rd, 2020 from </w:t>
              </w:r>
              <w:hyperlink r:id="rId18" w:history="1">
                <w:r w:rsidRPr="000C4AE8">
                  <w:rPr>
                    <w:rStyle w:val="Hyperlink"/>
                    <w:rFonts w:cstheme="minorHAnsi"/>
                  </w:rPr>
                  <w:t>https://github.com/gikeymarica/Collector</w:t>
                </w:r>
              </w:hyperlink>
            </w:p>
            <w:p w14:paraId="65EE4835" w14:textId="77777777" w:rsidR="005D0B48" w:rsidRPr="000C4AE8" w:rsidRDefault="005D0B48" w:rsidP="000C4AE8">
              <w:pPr>
                <w:spacing w:after="0"/>
                <w:ind w:left="720" w:hanging="720"/>
                <w:rPr>
                  <w:rFonts w:cstheme="minorHAnsi"/>
                </w:rPr>
              </w:pPr>
              <w:r w:rsidRPr="000C4AE8">
                <w:rPr>
                  <w:rFonts w:cstheme="minorHAnsi"/>
                </w:rPr>
                <w:t xml:space="preserve">Halamish, V. &amp; Undorf, M. (2023). Why do judgments of learning modify memory? Evidence from identical pairs and relatedness judgments. </w:t>
              </w:r>
              <w:r w:rsidRPr="000C4AE8">
                <w:rPr>
                  <w:rFonts w:cstheme="minorHAnsi"/>
                  <w:i/>
                  <w:iCs/>
                </w:rPr>
                <w:t>Journal of Experimental Psychology: Learning, Memory, and Cognition, 49</w:t>
              </w:r>
              <w:r w:rsidRPr="000C4AE8">
                <w:rPr>
                  <w:rFonts w:cstheme="minorHAnsi"/>
                </w:rPr>
                <w:t>(4), 547–556,</w:t>
              </w:r>
            </w:p>
            <w:p w14:paraId="777E3885" w14:textId="4D527FEB" w:rsidR="005D0B48" w:rsidRPr="000C4AE8" w:rsidRDefault="005D0B48" w:rsidP="000C4AE8">
              <w:pPr>
                <w:spacing w:before="0" w:after="0"/>
                <w:ind w:left="700" w:hanging="706"/>
                <w:contextualSpacing/>
                <w:rPr>
                  <w:rFonts w:eastAsia="Arial" w:cstheme="minorHAnsi"/>
                  <w:color w:val="000000"/>
                </w:rPr>
              </w:pPr>
              <w:r w:rsidRPr="005D0B48">
                <w:rPr>
                  <w:rFonts w:eastAsia="Arial" w:cstheme="minorHAnsi"/>
                  <w:color w:val="000000"/>
                </w:rPr>
                <w:t xml:space="preserve">Hunt, R. R., &amp; Einstein, G. O. (1981). Relational and item-specific information in memory. </w:t>
              </w:r>
              <w:r w:rsidRPr="005D0B48">
                <w:rPr>
                  <w:rFonts w:eastAsia="Arial" w:cstheme="minorHAnsi"/>
                  <w:i/>
                  <w:iCs/>
                  <w:color w:val="000000"/>
                </w:rPr>
                <w:t>Journal of Verbal Learning and Verbal Behavior, 20</w:t>
              </w:r>
              <w:r w:rsidRPr="005D0B48">
                <w:rPr>
                  <w:rFonts w:eastAsia="Arial" w:cstheme="minorHAnsi"/>
                  <w:color w:val="000000"/>
                </w:rPr>
                <w:t xml:space="preserve">(5), 497-514. </w:t>
              </w:r>
            </w:p>
            <w:p w14:paraId="1C39C3CC" w14:textId="77777777" w:rsidR="005D0B48" w:rsidRPr="000C4AE8" w:rsidRDefault="005D0B48" w:rsidP="000C4AE8">
              <w:pPr>
                <w:spacing w:after="0"/>
                <w:ind w:left="720" w:hanging="720"/>
                <w:rPr>
                  <w:rFonts w:cstheme="minorHAnsi"/>
                </w:rPr>
              </w:pPr>
              <w:r w:rsidRPr="000C4AE8">
                <w:rPr>
                  <w:rFonts w:cstheme="minorHAnsi"/>
                </w:rPr>
                <w:t xml:space="preserve">Janes, J. L., Rivers, M. L., &amp; Dunlosky, J. (2018). The influence of making judgments of learning on memory performance: Positive, negative, or both? </w:t>
              </w:r>
              <w:r w:rsidRPr="000C4AE8">
                <w:rPr>
                  <w:rFonts w:cstheme="minorHAnsi"/>
                  <w:i/>
                  <w:iCs/>
                </w:rPr>
                <w:t>Psychonomic Bulletin &amp; Review, 25</w:t>
              </w:r>
              <w:r w:rsidRPr="000C4AE8">
                <w:rPr>
                  <w:rFonts w:cstheme="minorHAnsi"/>
                </w:rPr>
                <w:t>(6), 2356–2364.</w:t>
              </w:r>
            </w:p>
            <w:p w14:paraId="2F6E1B7B" w14:textId="77777777" w:rsidR="005D0B48" w:rsidRPr="000C4AE8" w:rsidRDefault="005D0B48" w:rsidP="000C4AE8">
              <w:pPr>
                <w:spacing w:after="0"/>
                <w:ind w:left="720" w:hanging="720"/>
                <w:rPr>
                  <w:rFonts w:cstheme="minorHAnsi"/>
                </w:rPr>
              </w:pPr>
              <w:r w:rsidRPr="000C4AE8">
                <w:rPr>
                  <w:rFonts w:cstheme="minorHAnsi"/>
                </w:rPr>
                <w:t xml:space="preserve">Koriat, A. (1997). Monitoring one’s own knowledge during study: A cue-utilization approach to judgments of learning. </w:t>
              </w:r>
              <w:r w:rsidRPr="000C4AE8">
                <w:rPr>
                  <w:rFonts w:cstheme="minorHAnsi"/>
                  <w:i/>
                  <w:iCs/>
                </w:rPr>
                <w:t>Journal of Experiment Psychology: General, 126</w:t>
              </w:r>
              <w:r w:rsidRPr="000C4AE8">
                <w:rPr>
                  <w:rFonts w:cstheme="minorHAnsi"/>
                </w:rPr>
                <w:t>(4), 349–370.</w:t>
              </w:r>
            </w:p>
            <w:p w14:paraId="7B240CF4" w14:textId="77777777" w:rsidR="005D0B48" w:rsidRPr="000C4AE8" w:rsidRDefault="005D0B48" w:rsidP="000C4AE8">
              <w:pPr>
                <w:spacing w:after="0"/>
                <w:ind w:left="720" w:hanging="720"/>
                <w:rPr>
                  <w:rFonts w:cstheme="minorHAnsi"/>
                </w:rPr>
              </w:pPr>
              <w:r w:rsidRPr="000C4AE8">
                <w:rPr>
                  <w:rFonts w:cstheme="minorHAnsi"/>
                </w:rPr>
                <w:t xml:space="preserve">Maxwell, N. P. &amp; Huff, M. J. (2022). Reactivity from judgments of learning is not only due to memory forecasting: Evidence from associative memory and frequency judgments. </w:t>
              </w:r>
              <w:r w:rsidRPr="000C4AE8">
                <w:rPr>
                  <w:rFonts w:cstheme="minorHAnsi"/>
                  <w:i/>
                  <w:iCs/>
                </w:rPr>
                <w:t>Metacognition and Learning, 17</w:t>
              </w:r>
              <w:r w:rsidRPr="000C4AE8">
                <w:rPr>
                  <w:rFonts w:cstheme="minorHAnsi"/>
                </w:rPr>
                <w:t>, 589-625.</w:t>
              </w:r>
            </w:p>
            <w:p w14:paraId="3111D8EA" w14:textId="77777777" w:rsidR="005D0B48" w:rsidRPr="000C4AE8" w:rsidRDefault="005D0B48" w:rsidP="000C4AE8">
              <w:pPr>
                <w:spacing w:after="0"/>
                <w:ind w:left="720" w:hanging="720"/>
                <w:rPr>
                  <w:rFonts w:cstheme="minorHAnsi"/>
                </w:rPr>
              </w:pPr>
              <w:r w:rsidRPr="000C4AE8">
                <w:rPr>
                  <w:rFonts w:cstheme="minorHAnsi"/>
                </w:rPr>
                <w:t>Maxwell, N. P. &amp; Huff, M. J. (2023). Is discriminability a requirement for reactivity? Comparing the effects of mixed vs. pure list presentations on judgment of learning reactivity</w:t>
              </w:r>
              <w:r w:rsidRPr="000C4AE8">
                <w:rPr>
                  <w:rFonts w:cstheme="minorHAnsi"/>
                  <w:i/>
                  <w:iCs/>
                </w:rPr>
                <w:t>. Memory &amp; Cognition, 51</w:t>
              </w:r>
              <w:r w:rsidRPr="000C4AE8">
                <w:rPr>
                  <w:rFonts w:cstheme="minorHAnsi"/>
                </w:rPr>
                <w:t xml:space="preserve">(5), 1198-1213. </w:t>
              </w:r>
            </w:p>
            <w:p w14:paraId="030AA059" w14:textId="7FAE5B21" w:rsidR="000C4AE8" w:rsidRPr="000C4AE8" w:rsidRDefault="000C4AE8" w:rsidP="000C4AE8">
              <w:pPr>
                <w:spacing w:after="0"/>
                <w:ind w:left="720" w:hanging="720"/>
                <w:rPr>
                  <w:rFonts w:cstheme="minorHAnsi"/>
                </w:rPr>
              </w:pPr>
              <w:r w:rsidRPr="000C4AE8">
                <w:rPr>
                  <w:rFonts w:cstheme="minorHAnsi"/>
                </w:rPr>
                <w:t xml:space="preserve">Matvey, G., Dunlosky, J., &amp; Schwartz, B. (2006). The effects of categorical relatedness of judgments of learning. </w:t>
              </w:r>
              <w:r w:rsidRPr="000C4AE8">
                <w:rPr>
                  <w:rFonts w:cstheme="minorHAnsi"/>
                  <w:i/>
                  <w:iCs/>
                </w:rPr>
                <w:t>Memory, 14</w:t>
              </w:r>
              <w:r w:rsidRPr="000C4AE8">
                <w:rPr>
                  <w:rFonts w:cstheme="minorHAnsi"/>
                </w:rPr>
                <w:t>(2), 253-261.</w:t>
              </w:r>
            </w:p>
            <w:p w14:paraId="00D5F3E8" w14:textId="7949B220" w:rsidR="000C4AE8" w:rsidRPr="000C4AE8" w:rsidRDefault="000C4AE8" w:rsidP="000C4AE8">
              <w:pPr>
                <w:spacing w:after="0"/>
                <w:ind w:left="720" w:hanging="720"/>
                <w:rPr>
                  <w:rFonts w:cstheme="minorHAnsi"/>
                </w:rPr>
              </w:pPr>
              <w:r w:rsidRPr="000C4AE8">
                <w:rPr>
                  <w:rFonts w:cstheme="minorHAnsi"/>
                </w:rPr>
                <w:t xml:space="preserve">Mueller, M. L., Tauber, S. K., &amp; Dunlosky, J. (2013). Contributions of beliefs and processing fluency to the effect of relatedness on judgments of learning. </w:t>
              </w:r>
              <w:r w:rsidRPr="000C4AE8">
                <w:rPr>
                  <w:rFonts w:cstheme="minorHAnsi"/>
                  <w:i/>
                  <w:iCs/>
                </w:rPr>
                <w:t>Psychonomic Bulletin &amp; Review, 20</w:t>
              </w:r>
              <w:r w:rsidRPr="000C4AE8">
                <w:rPr>
                  <w:rFonts w:cstheme="minorHAnsi"/>
                </w:rPr>
                <w:t>, 378-384.</w:t>
              </w:r>
            </w:p>
            <w:p w14:paraId="614C5C9E" w14:textId="77777777" w:rsidR="005D0B48" w:rsidRPr="000C4AE8" w:rsidRDefault="005D0B48" w:rsidP="000C4AE8">
              <w:pPr>
                <w:spacing w:after="0"/>
                <w:ind w:left="720" w:hanging="720"/>
                <w:rPr>
                  <w:rFonts w:cstheme="minorHAnsi"/>
                </w:rPr>
              </w:pPr>
              <w:r w:rsidRPr="000C4AE8">
                <w:rPr>
                  <w:rFonts w:cstheme="minorHAnsi"/>
                </w:rPr>
                <w:t xml:space="preserve">Nelson, T. O. &amp; Narens, L. (1990). Metamemory: A theoretical framework and new findings. In: </w:t>
              </w:r>
              <w:r w:rsidRPr="000C4AE8">
                <w:rPr>
                  <w:rFonts w:cstheme="minorHAnsi"/>
                  <w:i/>
                  <w:iCs/>
                </w:rPr>
                <w:t>The psychology of learning and motivation</w:t>
              </w:r>
              <w:r w:rsidRPr="000C4AE8">
                <w:rPr>
                  <w:rFonts w:cstheme="minorHAnsi"/>
                </w:rPr>
                <w:t>, ed. G. Bower. American Psychologist.</w:t>
              </w:r>
            </w:p>
            <w:p w14:paraId="35E32C19" w14:textId="77777777" w:rsidR="005D0B48" w:rsidRPr="000C4AE8" w:rsidRDefault="005D0B48" w:rsidP="000C4AE8">
              <w:pPr>
                <w:spacing w:after="0"/>
                <w:ind w:left="720" w:hanging="720"/>
                <w:rPr>
                  <w:rFonts w:cstheme="minorHAnsi"/>
                </w:rPr>
              </w:pPr>
              <w:r w:rsidRPr="000C4AE8">
                <w:rPr>
                  <w:rFonts w:cstheme="minorHAnsi"/>
                </w:rPr>
                <w:t xml:space="preserve">Rhodes, M. G. (2016). Judgments of learning. In J. Dunlosky &amp; S. K. Tauber (Eds.), </w:t>
              </w:r>
              <w:r w:rsidRPr="000C4AE8">
                <w:rPr>
                  <w:rFonts w:cstheme="minorHAnsi"/>
                  <w:i/>
                  <w:iCs/>
                </w:rPr>
                <w:t>The Oxford Handbook of Metamemory</w:t>
              </w:r>
              <w:r w:rsidRPr="000C4AE8">
                <w:rPr>
                  <w:rFonts w:cstheme="minorHAnsi"/>
                </w:rPr>
                <w:t xml:space="preserve"> (pp. 65–80). Oxford University Press.</w:t>
              </w:r>
            </w:p>
            <w:p w14:paraId="3759297A" w14:textId="288352FE" w:rsidR="000C4AE8" w:rsidRPr="000C4AE8" w:rsidRDefault="000C4AE8" w:rsidP="000C4AE8">
              <w:pPr>
                <w:spacing w:after="0"/>
                <w:ind w:left="720" w:hanging="720"/>
                <w:rPr>
                  <w:rFonts w:cstheme="minorHAnsi"/>
                </w:rPr>
              </w:pPr>
              <w:r w:rsidRPr="000C4AE8">
                <w:rPr>
                  <w:rFonts w:cstheme="minorHAnsi"/>
                </w:rPr>
                <w:lastRenderedPageBreak/>
                <w:t>Roediger, H. L., &amp; McDermott, K. B. (1995). Creating false memories: Rememberin</w:t>
              </w:r>
              <w:r w:rsidRPr="000C4AE8">
                <w:rPr>
                  <w:rFonts w:cstheme="minorHAnsi"/>
                </w:rPr>
                <w:t xml:space="preserve">g </w:t>
              </w:r>
              <w:r w:rsidRPr="000C4AE8">
                <w:rPr>
                  <w:rFonts w:cstheme="minorHAnsi"/>
                </w:rPr>
                <w:t>words not presented lists. Journal of Experimental Psychology:</w:t>
              </w:r>
              <w:r w:rsidRPr="000C4AE8">
                <w:rPr>
                  <w:rFonts w:cstheme="minorHAnsi"/>
                </w:rPr>
                <w:t xml:space="preserve"> </w:t>
              </w:r>
              <w:r w:rsidRPr="000C4AE8">
                <w:rPr>
                  <w:rFonts w:cstheme="minorHAnsi"/>
                </w:rPr>
                <w:t>Learning, Memory, and Cognition, 21(4), 803–814.</w:t>
              </w:r>
            </w:p>
            <w:p w14:paraId="1E5FC00F" w14:textId="61998369" w:rsidR="000C4AE8" w:rsidRPr="000C4AE8" w:rsidRDefault="000C4AE8" w:rsidP="000C4AE8">
              <w:pPr>
                <w:spacing w:after="0"/>
                <w:ind w:left="720" w:hanging="720"/>
                <w:rPr>
                  <w:rFonts w:cstheme="minorHAnsi"/>
                </w:rPr>
              </w:pPr>
              <w:r w:rsidRPr="000C4AE8">
                <w:rPr>
                  <w:rFonts w:cstheme="minorHAnsi"/>
                </w:rPr>
                <w:t>Roediger, H. L., Watson, J. M., McDermott, K. B., &amp; Gallo, D. A. (2001). Factors that</w:t>
              </w:r>
              <w:r w:rsidRPr="000C4AE8">
                <w:rPr>
                  <w:rFonts w:cstheme="minorHAnsi"/>
                </w:rPr>
                <w:t xml:space="preserve"> </w:t>
              </w:r>
              <w:r w:rsidRPr="000C4AE8">
                <w:rPr>
                  <w:rFonts w:cstheme="minorHAnsi"/>
                </w:rPr>
                <w:t>determine false recall: A multiple regression analysis. Psychonomic Bulletin</w:t>
              </w:r>
              <w:r w:rsidRPr="000C4AE8">
                <w:rPr>
                  <w:rFonts w:cstheme="minorHAnsi"/>
                </w:rPr>
                <w:t xml:space="preserve"> </w:t>
              </w:r>
              <w:r w:rsidRPr="000C4AE8">
                <w:rPr>
                  <w:rFonts w:cstheme="minorHAnsi"/>
                </w:rPr>
                <w:t>&amp; Review, 8, 385–407.</w:t>
              </w:r>
            </w:p>
            <w:p w14:paraId="23441A5F" w14:textId="0278E2BF" w:rsidR="000C4AE8" w:rsidRPr="000C4AE8" w:rsidRDefault="000C4AE8" w:rsidP="000C4AE8">
              <w:pPr>
                <w:spacing w:after="0"/>
                <w:ind w:left="720" w:hanging="720"/>
                <w:rPr>
                  <w:rFonts w:cstheme="minorHAnsi"/>
                </w:rPr>
              </w:pPr>
              <w:r w:rsidRPr="000C4AE8">
                <w:rPr>
                  <w:rFonts w:cstheme="minorHAnsi"/>
                </w:rPr>
                <w:t xml:space="preserve">Senkova, O., &amp; Otani, H. (2021). Making judgments of learning enhances memory by inducing item-specific processing. </w:t>
              </w:r>
              <w:r w:rsidRPr="000C4AE8">
                <w:rPr>
                  <w:rFonts w:cstheme="minorHAnsi"/>
                  <w:i/>
                  <w:iCs/>
                </w:rPr>
                <w:t>Memory &amp; Cognition, 49,</w:t>
              </w:r>
              <w:r w:rsidRPr="000C4AE8">
                <w:rPr>
                  <w:rFonts w:cstheme="minorHAnsi"/>
                </w:rPr>
                <w:t xml:space="preserve"> 955-967.</w:t>
              </w:r>
            </w:p>
            <w:p w14:paraId="6C25CFBA" w14:textId="77777777" w:rsidR="005D0B48" w:rsidRPr="000C4AE8" w:rsidRDefault="005D0B48" w:rsidP="000C4AE8">
              <w:pPr>
                <w:spacing w:after="0"/>
                <w:ind w:left="720" w:hanging="720"/>
                <w:rPr>
                  <w:rFonts w:cstheme="minorHAnsi"/>
                </w:rPr>
              </w:pPr>
              <w:r w:rsidRPr="000C4AE8">
                <w:rPr>
                  <w:rFonts w:cstheme="minorHAnsi"/>
                </w:rPr>
                <w:t xml:space="preserve">Soderstrom, N. C., Clark, C. T., Halamish, V., &amp; Bjork, E. L. (2015). Judgments of learning as memory modifiers. </w:t>
              </w:r>
              <w:r w:rsidRPr="000C4AE8">
                <w:rPr>
                  <w:rFonts w:cstheme="minorHAnsi"/>
                  <w:i/>
                  <w:iCs/>
                </w:rPr>
                <w:t>Journal of Experimental Psychology: Learning, Memory, and Cognition, 41</w:t>
              </w:r>
              <w:r w:rsidRPr="000C4AE8">
                <w:rPr>
                  <w:rFonts w:cstheme="minorHAnsi"/>
                </w:rPr>
                <w:t>, 553–558.</w:t>
              </w:r>
            </w:p>
            <w:p w14:paraId="6060A030" w14:textId="7576E421" w:rsidR="000C4AE8" w:rsidRPr="000C4AE8" w:rsidRDefault="000C4AE8" w:rsidP="000C4AE8">
              <w:pPr>
                <w:spacing w:after="0"/>
                <w:ind w:left="720" w:hanging="720"/>
                <w:rPr>
                  <w:rFonts w:cstheme="minorHAnsi"/>
                </w:rPr>
              </w:pPr>
              <w:r w:rsidRPr="000C4AE8">
                <w:rPr>
                  <w:rFonts w:cstheme="minorHAnsi"/>
                </w:rPr>
                <w:t xml:space="preserve">Van Overschelde, J. P., Rawson, K. A., &amp; Dunlosky, J. (2004). Category norms: An updated and expanded version of the Battig and Montague (1969) norms. </w:t>
              </w:r>
              <w:r w:rsidRPr="000C4AE8">
                <w:rPr>
                  <w:rFonts w:cstheme="minorHAnsi"/>
                  <w:i/>
                  <w:iCs/>
                </w:rPr>
                <w:t>Journal of Memory and Language, 50</w:t>
              </w:r>
              <w:r w:rsidRPr="000C4AE8">
                <w:rPr>
                  <w:rFonts w:cstheme="minorHAnsi"/>
                </w:rPr>
                <w:t>(3), 289-335.</w:t>
              </w:r>
            </w:p>
            <w:p w14:paraId="4ECFF80C" w14:textId="77777777" w:rsidR="005D0B48" w:rsidRDefault="005D0B48" w:rsidP="005D0B48">
              <w:pPr>
                <w:spacing w:after="0" w:line="480" w:lineRule="auto"/>
                <w:ind w:left="720" w:hanging="720"/>
                <w:rPr>
                  <w:rFonts w:ascii="Times New Roman" w:hAnsi="Times New Roman" w:cs="Times New Roman"/>
                  <w:sz w:val="24"/>
                  <w:szCs w:val="24"/>
                </w:rPr>
              </w:pPr>
            </w:p>
            <w:p w14:paraId="1D4411F4" w14:textId="1522DD90" w:rsidR="007C0C3D" w:rsidRPr="00A7568E" w:rsidRDefault="00000000" w:rsidP="007C0C3D">
              <w:pPr>
                <w:shd w:val="clear" w:color="auto" w:fill="F2F2F2" w:themeFill="background1" w:themeFillShade="F2"/>
              </w:pPr>
            </w:p>
          </w:sdtContent>
        </w:sdt>
      </w:sdtContent>
    </w:sdt>
    <w:p w14:paraId="4BF15222" w14:textId="577A637A" w:rsidR="00CB11FA" w:rsidRDefault="00CB11FA" w:rsidP="00535FB8">
      <w:pPr>
        <w:pStyle w:val="NoSpacing"/>
        <w:spacing w:before="240"/>
        <w:rPr>
          <w:i/>
        </w:rPr>
      </w:pPr>
    </w:p>
    <w:p w14:paraId="7A6901D7" w14:textId="77777777" w:rsidR="007C0C3D" w:rsidRPr="00F10ABC" w:rsidRDefault="007C0C3D" w:rsidP="00535FB8">
      <w:pPr>
        <w:pStyle w:val="NoSpacing"/>
        <w:spacing w:before="240"/>
        <w:rPr>
          <w:i/>
        </w:rPr>
        <w:sectPr w:rsidR="007C0C3D" w:rsidRPr="00F10ABC" w:rsidSect="00576264">
          <w:headerReference w:type="default" r:id="rId19"/>
          <w:footerReference w:type="default" r:id="rId20"/>
          <w:pgSz w:w="12240" w:h="15840"/>
          <w:pgMar w:top="1440" w:right="1440" w:bottom="1440" w:left="1440" w:header="720" w:footer="720" w:gutter="0"/>
          <w:pgNumType w:start="1"/>
          <w:cols w:space="720"/>
          <w:docGrid w:linePitch="360"/>
        </w:sectPr>
      </w:pPr>
    </w:p>
    <w:p w14:paraId="7D150EC6" w14:textId="070CE491" w:rsidR="00EC57C3" w:rsidRDefault="001C6545" w:rsidP="001C6545">
      <w:pPr>
        <w:pStyle w:val="Title"/>
      </w:pPr>
      <w:r>
        <w:lastRenderedPageBreak/>
        <w:t>Appendix 2. Biographical Sketches</w:t>
      </w:r>
    </w:p>
    <w:p w14:paraId="2BE4C08F" w14:textId="416A5081" w:rsidR="007B0FBC" w:rsidRPr="00F10ABC" w:rsidRDefault="007B0FBC" w:rsidP="007B0FBC">
      <w:pPr>
        <w:pStyle w:val="NoSpacing"/>
        <w:rPr>
          <w:i/>
        </w:rPr>
      </w:pPr>
      <w:r w:rsidRPr="00F10ABC">
        <w:rPr>
          <w:i/>
        </w:rPr>
        <w:t>Each biosketch is limited to 2 pages.</w:t>
      </w:r>
      <w:r w:rsidR="00D421E5">
        <w:rPr>
          <w:i/>
        </w:rPr>
        <w:t xml:space="preserve"> Please add and delete rows as needed.</w:t>
      </w:r>
      <w:r w:rsidR="001C6545">
        <w:rPr>
          <w:i/>
        </w:rPr>
        <w:t xml:space="preserve"> Each investigator should complete both pages of the biosketch. If you need additional biosketches, copy/paste the blank form to a new page</w:t>
      </w:r>
      <w:r w:rsidR="0016006C">
        <w:rPr>
          <w:i/>
        </w:rPr>
        <w:t>.</w:t>
      </w:r>
    </w:p>
    <w:p w14:paraId="620AD144" w14:textId="48D9F711" w:rsidR="00D90769" w:rsidRPr="001C6545" w:rsidRDefault="00B203B6" w:rsidP="001C6545">
      <w:pPr>
        <w:pStyle w:val="Heading1"/>
      </w:pPr>
      <w:r w:rsidRPr="001C6545">
        <w:t>Principal Investigator</w:t>
      </w:r>
      <w:r w:rsidR="000C48EC" w:rsidRPr="001C6545">
        <w:t xml:space="preserve"> (PI)</w:t>
      </w:r>
      <w:r w:rsidRPr="001C6545">
        <w:t xml:space="preserve"> Biosketch:</w:t>
      </w:r>
      <w:r w:rsidR="00070A04" w:rsidRPr="001C6545">
        <w:t xml:space="preserve"> </w:t>
      </w:r>
    </w:p>
    <w:tbl>
      <w:tblPr>
        <w:tblStyle w:val="TableGrid"/>
        <w:tblW w:w="10885" w:type="dxa"/>
        <w:tblLook w:val="04A0" w:firstRow="1" w:lastRow="0" w:firstColumn="1" w:lastColumn="0" w:noHBand="0" w:noVBand="1"/>
      </w:tblPr>
      <w:tblGrid>
        <w:gridCol w:w="3145"/>
        <w:gridCol w:w="3240"/>
        <w:gridCol w:w="4500"/>
      </w:tblGrid>
      <w:tr w:rsidR="00070A04" w14:paraId="3FB7E559" w14:textId="77777777" w:rsidTr="0005504D">
        <w:tc>
          <w:tcPr>
            <w:tcW w:w="10885" w:type="dxa"/>
            <w:gridSpan w:val="3"/>
            <w:vAlign w:val="center"/>
          </w:tcPr>
          <w:p w14:paraId="4769C503" w14:textId="18F3F40B" w:rsidR="00070A04" w:rsidRDefault="0005504D" w:rsidP="0005504D">
            <w:pPr>
              <w:spacing w:after="0"/>
            </w:pPr>
            <w:r>
              <w:t xml:space="preserve">Name: </w:t>
            </w:r>
            <w:r w:rsidR="00070A04">
              <w:t xml:space="preserve"> </w:t>
            </w:r>
            <w:r w:rsidR="00C83CA1">
              <w:t>Nicholas Maxwell</w:t>
            </w:r>
          </w:p>
        </w:tc>
      </w:tr>
      <w:tr w:rsidR="00070A04" w14:paraId="505F1EAF" w14:textId="77777777" w:rsidTr="0005504D">
        <w:trPr>
          <w:trHeight w:val="458"/>
        </w:trPr>
        <w:tc>
          <w:tcPr>
            <w:tcW w:w="3145" w:type="dxa"/>
            <w:vAlign w:val="center"/>
          </w:tcPr>
          <w:p w14:paraId="0E3C9FFB" w14:textId="3A7CF58C" w:rsidR="00070A04" w:rsidRDefault="00070A04" w:rsidP="0005504D">
            <w:pPr>
              <w:spacing w:after="0"/>
            </w:pPr>
            <w:r>
              <w:t xml:space="preserve">Rank: </w:t>
            </w:r>
            <w:r w:rsidR="00C83CA1">
              <w:t>Assistant Professor</w:t>
            </w:r>
          </w:p>
        </w:tc>
        <w:tc>
          <w:tcPr>
            <w:tcW w:w="3240" w:type="dxa"/>
            <w:vAlign w:val="center"/>
          </w:tcPr>
          <w:p w14:paraId="46D20AAB" w14:textId="3190627B" w:rsidR="00070A04" w:rsidRDefault="00070A04" w:rsidP="0005504D">
            <w:pPr>
              <w:spacing w:after="0"/>
            </w:pPr>
            <w:r>
              <w:t xml:space="preserve">College: </w:t>
            </w:r>
            <w:r w:rsidR="00C83CA1">
              <w:t>Prothro-Yeager</w:t>
            </w:r>
          </w:p>
        </w:tc>
        <w:tc>
          <w:tcPr>
            <w:tcW w:w="4500" w:type="dxa"/>
            <w:vAlign w:val="center"/>
          </w:tcPr>
          <w:p w14:paraId="02F01B97" w14:textId="7599E2B1" w:rsidR="00070A04" w:rsidRDefault="00070A04" w:rsidP="0005504D">
            <w:pPr>
              <w:spacing w:after="0"/>
            </w:pPr>
            <w:r>
              <w:t xml:space="preserve">Dept: </w:t>
            </w:r>
            <w:r w:rsidR="00C83CA1">
              <w:t>Psychology</w:t>
            </w:r>
          </w:p>
        </w:tc>
      </w:tr>
    </w:tbl>
    <w:p w14:paraId="79B729F9" w14:textId="4DFF5DE0" w:rsidR="00070A04" w:rsidRDefault="00D421E5" w:rsidP="00D421E5">
      <w:pPr>
        <w:pStyle w:val="Heading2"/>
        <w:jc w:val="center"/>
      </w:pPr>
      <w:r>
        <w:t>Education/Training</w:t>
      </w:r>
    </w:p>
    <w:tbl>
      <w:tblPr>
        <w:tblStyle w:val="TableGrid"/>
        <w:tblW w:w="10885" w:type="dxa"/>
        <w:tblLook w:val="04A0" w:firstRow="1" w:lastRow="0" w:firstColumn="1" w:lastColumn="0" w:noHBand="0" w:noVBand="1"/>
      </w:tblPr>
      <w:tblGrid>
        <w:gridCol w:w="3145"/>
        <w:gridCol w:w="900"/>
        <w:gridCol w:w="1800"/>
        <w:gridCol w:w="5040"/>
      </w:tblGrid>
      <w:tr w:rsidR="000A4AFE" w14:paraId="1C246718" w14:textId="77777777" w:rsidTr="001C6545">
        <w:tc>
          <w:tcPr>
            <w:tcW w:w="3145" w:type="dxa"/>
            <w:shd w:val="clear" w:color="auto" w:fill="D9D9D9" w:themeFill="background1" w:themeFillShade="D9"/>
          </w:tcPr>
          <w:p w14:paraId="4C2D7356" w14:textId="77777777" w:rsidR="000A4AFE" w:rsidRPr="0005504D" w:rsidRDefault="000A4AFE" w:rsidP="00730ACA">
            <w:pPr>
              <w:spacing w:after="0"/>
              <w:rPr>
                <w:b/>
              </w:rPr>
            </w:pPr>
            <w:r w:rsidRPr="0005504D">
              <w:rPr>
                <w:b/>
              </w:rPr>
              <w:t>Institution/Location</w:t>
            </w:r>
          </w:p>
        </w:tc>
        <w:tc>
          <w:tcPr>
            <w:tcW w:w="900" w:type="dxa"/>
            <w:shd w:val="clear" w:color="auto" w:fill="D9D9D9" w:themeFill="background1" w:themeFillShade="D9"/>
          </w:tcPr>
          <w:p w14:paraId="06AE89A1" w14:textId="77777777" w:rsidR="000A4AFE" w:rsidRPr="0005504D" w:rsidRDefault="000A4AFE" w:rsidP="00730ACA">
            <w:pPr>
              <w:spacing w:after="0"/>
              <w:rPr>
                <w:b/>
              </w:rPr>
            </w:pPr>
            <w:r w:rsidRPr="0005504D">
              <w:rPr>
                <w:b/>
              </w:rPr>
              <w:t>Degree</w:t>
            </w:r>
          </w:p>
        </w:tc>
        <w:tc>
          <w:tcPr>
            <w:tcW w:w="1800" w:type="dxa"/>
            <w:shd w:val="clear" w:color="auto" w:fill="D9D9D9" w:themeFill="background1" w:themeFillShade="D9"/>
          </w:tcPr>
          <w:p w14:paraId="70E2A1BA" w14:textId="77777777" w:rsidR="000A4AFE" w:rsidRPr="0005504D" w:rsidRDefault="000A4AFE" w:rsidP="00730ACA">
            <w:pPr>
              <w:spacing w:after="0"/>
              <w:rPr>
                <w:b/>
              </w:rPr>
            </w:pPr>
            <w:r w:rsidRPr="0005504D">
              <w:rPr>
                <w:b/>
              </w:rPr>
              <w:t>Year(s)</w:t>
            </w:r>
          </w:p>
        </w:tc>
        <w:tc>
          <w:tcPr>
            <w:tcW w:w="5040" w:type="dxa"/>
            <w:shd w:val="clear" w:color="auto" w:fill="D9D9D9" w:themeFill="background1" w:themeFillShade="D9"/>
          </w:tcPr>
          <w:p w14:paraId="41635E45" w14:textId="77777777" w:rsidR="000A4AFE" w:rsidRPr="0005504D" w:rsidRDefault="000A4AFE" w:rsidP="00730ACA">
            <w:pPr>
              <w:spacing w:after="0"/>
              <w:rPr>
                <w:b/>
              </w:rPr>
            </w:pPr>
            <w:r w:rsidRPr="0005504D">
              <w:rPr>
                <w:b/>
              </w:rPr>
              <w:t>Field of Study</w:t>
            </w:r>
          </w:p>
        </w:tc>
      </w:tr>
      <w:tr w:rsidR="000A4AFE" w14:paraId="2ACB3D94" w14:textId="77777777" w:rsidTr="001C6545">
        <w:tc>
          <w:tcPr>
            <w:tcW w:w="3145" w:type="dxa"/>
          </w:tcPr>
          <w:p w14:paraId="3B93B805" w14:textId="2DCFFD14" w:rsidR="000A4AFE" w:rsidRDefault="00C83CA1" w:rsidP="00730ACA">
            <w:pPr>
              <w:spacing w:after="0"/>
            </w:pPr>
            <w:r>
              <w:t>University of Southern Mississippi</w:t>
            </w:r>
          </w:p>
        </w:tc>
        <w:tc>
          <w:tcPr>
            <w:tcW w:w="900" w:type="dxa"/>
          </w:tcPr>
          <w:p w14:paraId="2D07696A" w14:textId="1CBF6690" w:rsidR="000A4AFE" w:rsidRDefault="00C83CA1" w:rsidP="00730ACA">
            <w:pPr>
              <w:spacing w:after="0"/>
            </w:pPr>
            <w:r>
              <w:t>PhD</w:t>
            </w:r>
          </w:p>
        </w:tc>
        <w:tc>
          <w:tcPr>
            <w:tcW w:w="1800" w:type="dxa"/>
          </w:tcPr>
          <w:p w14:paraId="1063D9EF" w14:textId="7FD1F02C" w:rsidR="000A4AFE" w:rsidRDefault="00C83CA1" w:rsidP="00730ACA">
            <w:pPr>
              <w:spacing w:after="0"/>
            </w:pPr>
            <w:r>
              <w:t>2022</w:t>
            </w:r>
          </w:p>
        </w:tc>
        <w:tc>
          <w:tcPr>
            <w:tcW w:w="5040" w:type="dxa"/>
          </w:tcPr>
          <w:p w14:paraId="61AC51CE" w14:textId="0C4738BF" w:rsidR="000A4AFE" w:rsidRDefault="00C83CA1" w:rsidP="00730ACA">
            <w:pPr>
              <w:spacing w:after="0"/>
            </w:pPr>
            <w:r>
              <w:t>Cognitive Psychology</w:t>
            </w:r>
          </w:p>
        </w:tc>
      </w:tr>
      <w:tr w:rsidR="000A4AFE" w14:paraId="6B1C4151" w14:textId="77777777" w:rsidTr="001C6545">
        <w:tc>
          <w:tcPr>
            <w:tcW w:w="3145" w:type="dxa"/>
          </w:tcPr>
          <w:p w14:paraId="52062644" w14:textId="3522C019" w:rsidR="000A4AFE" w:rsidRDefault="00C83CA1" w:rsidP="00730ACA">
            <w:pPr>
              <w:spacing w:after="0"/>
            </w:pPr>
            <w:r>
              <w:t>Missouri State University</w:t>
            </w:r>
          </w:p>
        </w:tc>
        <w:tc>
          <w:tcPr>
            <w:tcW w:w="900" w:type="dxa"/>
          </w:tcPr>
          <w:p w14:paraId="50F6CDD4" w14:textId="05717730" w:rsidR="000A4AFE" w:rsidRDefault="00C83CA1" w:rsidP="00730ACA">
            <w:pPr>
              <w:spacing w:after="0"/>
            </w:pPr>
            <w:r>
              <w:t>MS</w:t>
            </w:r>
          </w:p>
        </w:tc>
        <w:tc>
          <w:tcPr>
            <w:tcW w:w="1800" w:type="dxa"/>
          </w:tcPr>
          <w:p w14:paraId="274310AA" w14:textId="241D74A6" w:rsidR="000A4AFE" w:rsidRDefault="00C83CA1" w:rsidP="00730ACA">
            <w:pPr>
              <w:spacing w:after="0"/>
            </w:pPr>
            <w:r>
              <w:t>2018</w:t>
            </w:r>
          </w:p>
        </w:tc>
        <w:tc>
          <w:tcPr>
            <w:tcW w:w="5040" w:type="dxa"/>
          </w:tcPr>
          <w:p w14:paraId="52E30AA5" w14:textId="7D8C78DE" w:rsidR="000A4AFE" w:rsidRDefault="00C83CA1" w:rsidP="00730ACA">
            <w:pPr>
              <w:spacing w:after="0"/>
            </w:pPr>
            <w:r>
              <w:t>Experimental Psychology</w:t>
            </w:r>
          </w:p>
        </w:tc>
      </w:tr>
      <w:tr w:rsidR="000A4AFE" w14:paraId="216CDEC1" w14:textId="77777777" w:rsidTr="001C6545">
        <w:tc>
          <w:tcPr>
            <w:tcW w:w="3145" w:type="dxa"/>
          </w:tcPr>
          <w:p w14:paraId="3602B76A" w14:textId="335D19DD" w:rsidR="000A4AFE" w:rsidRDefault="00C83CA1" w:rsidP="00730ACA">
            <w:pPr>
              <w:spacing w:after="0"/>
            </w:pPr>
            <w:r>
              <w:t>Mississippi State University</w:t>
            </w:r>
          </w:p>
        </w:tc>
        <w:tc>
          <w:tcPr>
            <w:tcW w:w="900" w:type="dxa"/>
          </w:tcPr>
          <w:p w14:paraId="21432212" w14:textId="02BB0677" w:rsidR="000A4AFE" w:rsidRDefault="00C83CA1" w:rsidP="00730ACA">
            <w:pPr>
              <w:spacing w:after="0"/>
            </w:pPr>
            <w:r>
              <w:t>BA</w:t>
            </w:r>
          </w:p>
        </w:tc>
        <w:tc>
          <w:tcPr>
            <w:tcW w:w="1800" w:type="dxa"/>
          </w:tcPr>
          <w:p w14:paraId="277EC7BC" w14:textId="5DCD689F" w:rsidR="000A4AFE" w:rsidRDefault="00C83CA1" w:rsidP="00730ACA">
            <w:pPr>
              <w:spacing w:after="0"/>
            </w:pPr>
            <w:r>
              <w:t>2015</w:t>
            </w:r>
          </w:p>
        </w:tc>
        <w:tc>
          <w:tcPr>
            <w:tcW w:w="5040" w:type="dxa"/>
          </w:tcPr>
          <w:p w14:paraId="45C13DCE" w14:textId="24D5B998" w:rsidR="000A4AFE" w:rsidRDefault="00C83CA1" w:rsidP="00730ACA">
            <w:pPr>
              <w:spacing w:after="0"/>
            </w:pPr>
            <w:r>
              <w:t>Psychology</w:t>
            </w:r>
          </w:p>
        </w:tc>
      </w:tr>
      <w:tr w:rsidR="000A4AFE" w14:paraId="0DE89CB0" w14:textId="77777777" w:rsidTr="001C6545">
        <w:tc>
          <w:tcPr>
            <w:tcW w:w="3145" w:type="dxa"/>
          </w:tcPr>
          <w:p w14:paraId="68AA6090" w14:textId="77777777" w:rsidR="000A4AFE" w:rsidRDefault="000A4AFE" w:rsidP="00730ACA">
            <w:pPr>
              <w:spacing w:after="0"/>
            </w:pPr>
          </w:p>
        </w:tc>
        <w:tc>
          <w:tcPr>
            <w:tcW w:w="900" w:type="dxa"/>
          </w:tcPr>
          <w:p w14:paraId="6B4754F8" w14:textId="77777777" w:rsidR="000A4AFE" w:rsidRDefault="000A4AFE" w:rsidP="00730ACA">
            <w:pPr>
              <w:spacing w:after="0"/>
            </w:pPr>
          </w:p>
        </w:tc>
        <w:tc>
          <w:tcPr>
            <w:tcW w:w="1800" w:type="dxa"/>
          </w:tcPr>
          <w:p w14:paraId="2A939413" w14:textId="77777777" w:rsidR="000A4AFE" w:rsidRDefault="000A4AFE" w:rsidP="00730ACA">
            <w:pPr>
              <w:spacing w:after="0"/>
            </w:pPr>
          </w:p>
        </w:tc>
        <w:tc>
          <w:tcPr>
            <w:tcW w:w="5040" w:type="dxa"/>
          </w:tcPr>
          <w:p w14:paraId="7AA4589E" w14:textId="77777777" w:rsidR="000A4AFE" w:rsidRDefault="000A4AFE" w:rsidP="00730ACA">
            <w:pPr>
              <w:spacing w:after="0"/>
            </w:pPr>
          </w:p>
        </w:tc>
      </w:tr>
    </w:tbl>
    <w:p w14:paraId="528444BB" w14:textId="01915185" w:rsidR="000A4AFE" w:rsidRDefault="00D421E5" w:rsidP="00D421E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D421E5" w14:paraId="7AEABFCE" w14:textId="77777777" w:rsidTr="00D421E5">
        <w:tc>
          <w:tcPr>
            <w:tcW w:w="5035" w:type="dxa"/>
            <w:shd w:val="clear" w:color="auto" w:fill="D9D9D9" w:themeFill="background1" w:themeFillShade="D9"/>
          </w:tcPr>
          <w:p w14:paraId="7E3AC85E" w14:textId="7FFD0681" w:rsidR="00D421E5" w:rsidRPr="0005504D" w:rsidRDefault="00D421E5" w:rsidP="00730ACA">
            <w:pPr>
              <w:spacing w:after="0"/>
              <w:rPr>
                <w:b/>
              </w:rPr>
            </w:pPr>
            <w:r w:rsidRPr="0005504D">
              <w:rPr>
                <w:b/>
              </w:rPr>
              <w:t>Academic Year(s)</w:t>
            </w:r>
          </w:p>
        </w:tc>
        <w:tc>
          <w:tcPr>
            <w:tcW w:w="5850" w:type="dxa"/>
            <w:shd w:val="clear" w:color="auto" w:fill="D9D9D9" w:themeFill="background1" w:themeFillShade="D9"/>
          </w:tcPr>
          <w:p w14:paraId="3DFF0189" w14:textId="7F12F562" w:rsidR="00D421E5" w:rsidRPr="0005504D" w:rsidRDefault="00D421E5" w:rsidP="00730ACA">
            <w:pPr>
              <w:spacing w:after="0"/>
              <w:rPr>
                <w:b/>
              </w:rPr>
            </w:pPr>
            <w:r w:rsidRPr="0005504D">
              <w:rPr>
                <w:b/>
              </w:rPr>
              <w:t>Rank and Tenure Status</w:t>
            </w:r>
          </w:p>
        </w:tc>
      </w:tr>
      <w:tr w:rsidR="00D421E5" w14:paraId="49C3FE6E" w14:textId="77777777" w:rsidTr="00D421E5">
        <w:tc>
          <w:tcPr>
            <w:tcW w:w="5035" w:type="dxa"/>
          </w:tcPr>
          <w:p w14:paraId="61C748D7" w14:textId="182FE762" w:rsidR="00D421E5" w:rsidRDefault="00C83CA1" w:rsidP="00730ACA">
            <w:pPr>
              <w:spacing w:after="0"/>
            </w:pPr>
            <w:r>
              <w:t>2022</w:t>
            </w:r>
            <w:r w:rsidR="00132A21">
              <w:t>-Present</w:t>
            </w:r>
          </w:p>
        </w:tc>
        <w:tc>
          <w:tcPr>
            <w:tcW w:w="5850" w:type="dxa"/>
          </w:tcPr>
          <w:p w14:paraId="354240FD" w14:textId="0D622AA8" w:rsidR="00D421E5" w:rsidRDefault="00132A21" w:rsidP="00730ACA">
            <w:pPr>
              <w:spacing w:after="0"/>
            </w:pPr>
            <w:r>
              <w:t>Assistant Professor (Tenure-Track)</w:t>
            </w:r>
          </w:p>
        </w:tc>
      </w:tr>
      <w:tr w:rsidR="00D421E5" w14:paraId="67E66476" w14:textId="77777777" w:rsidTr="00D421E5">
        <w:tc>
          <w:tcPr>
            <w:tcW w:w="5035" w:type="dxa"/>
          </w:tcPr>
          <w:p w14:paraId="30AEF981" w14:textId="77777777" w:rsidR="00D421E5" w:rsidRDefault="00D421E5" w:rsidP="00730ACA">
            <w:pPr>
              <w:spacing w:after="0"/>
            </w:pPr>
          </w:p>
        </w:tc>
        <w:tc>
          <w:tcPr>
            <w:tcW w:w="5850" w:type="dxa"/>
          </w:tcPr>
          <w:p w14:paraId="43A68FC5" w14:textId="77777777" w:rsidR="00D421E5" w:rsidRDefault="00D421E5" w:rsidP="00730ACA">
            <w:pPr>
              <w:spacing w:after="0"/>
            </w:pPr>
          </w:p>
        </w:tc>
      </w:tr>
      <w:tr w:rsidR="00D421E5" w14:paraId="072CDD44" w14:textId="77777777" w:rsidTr="00D421E5">
        <w:tc>
          <w:tcPr>
            <w:tcW w:w="5035" w:type="dxa"/>
          </w:tcPr>
          <w:p w14:paraId="0C592852" w14:textId="77777777" w:rsidR="00D421E5" w:rsidRDefault="00D421E5" w:rsidP="00730ACA">
            <w:pPr>
              <w:spacing w:after="0"/>
            </w:pPr>
          </w:p>
        </w:tc>
        <w:tc>
          <w:tcPr>
            <w:tcW w:w="5850" w:type="dxa"/>
          </w:tcPr>
          <w:p w14:paraId="536C9214" w14:textId="77777777" w:rsidR="00D421E5" w:rsidRDefault="00D421E5" w:rsidP="00730ACA">
            <w:pPr>
              <w:spacing w:after="0"/>
            </w:pPr>
          </w:p>
        </w:tc>
      </w:tr>
      <w:tr w:rsidR="00D421E5" w14:paraId="232A5D08" w14:textId="77777777" w:rsidTr="00D421E5">
        <w:tc>
          <w:tcPr>
            <w:tcW w:w="5035" w:type="dxa"/>
          </w:tcPr>
          <w:p w14:paraId="71222C81" w14:textId="77777777" w:rsidR="00D421E5" w:rsidRDefault="00D421E5" w:rsidP="00730ACA">
            <w:pPr>
              <w:spacing w:after="0"/>
            </w:pPr>
          </w:p>
        </w:tc>
        <w:tc>
          <w:tcPr>
            <w:tcW w:w="5850" w:type="dxa"/>
          </w:tcPr>
          <w:p w14:paraId="47124693" w14:textId="77777777" w:rsidR="00D421E5" w:rsidRDefault="00D421E5" w:rsidP="00730ACA">
            <w:pPr>
              <w:spacing w:after="0"/>
            </w:pPr>
          </w:p>
        </w:tc>
      </w:tr>
    </w:tbl>
    <w:p w14:paraId="33F5DFBF" w14:textId="3D2FF36E" w:rsidR="00D421E5" w:rsidRDefault="00D421E5" w:rsidP="00D421E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D421E5" w14:paraId="144C8D15" w14:textId="77777777" w:rsidTr="00D421E5">
        <w:tc>
          <w:tcPr>
            <w:tcW w:w="2965" w:type="dxa"/>
            <w:shd w:val="clear" w:color="auto" w:fill="D9D9D9" w:themeFill="background1" w:themeFillShade="D9"/>
          </w:tcPr>
          <w:p w14:paraId="5BA1A9AB" w14:textId="25506B6F" w:rsidR="00D421E5" w:rsidRPr="0005504D" w:rsidRDefault="00D421E5" w:rsidP="00730ACA">
            <w:pPr>
              <w:spacing w:after="0"/>
              <w:rPr>
                <w:b/>
              </w:rPr>
            </w:pPr>
            <w:r w:rsidRPr="0005504D">
              <w:rPr>
                <w:b/>
              </w:rPr>
              <w:t>Semester and Year</w:t>
            </w:r>
          </w:p>
        </w:tc>
        <w:tc>
          <w:tcPr>
            <w:tcW w:w="7920" w:type="dxa"/>
            <w:shd w:val="clear" w:color="auto" w:fill="D9D9D9" w:themeFill="background1" w:themeFillShade="D9"/>
          </w:tcPr>
          <w:p w14:paraId="63F6F61C" w14:textId="3F8913A9" w:rsidR="00D421E5" w:rsidRPr="0005504D" w:rsidRDefault="00D421E5" w:rsidP="00730ACA">
            <w:pPr>
              <w:spacing w:after="0"/>
              <w:rPr>
                <w:b/>
              </w:rPr>
            </w:pPr>
            <w:r w:rsidRPr="0005504D">
              <w:rPr>
                <w:b/>
              </w:rPr>
              <w:t>Course Title</w:t>
            </w:r>
          </w:p>
        </w:tc>
      </w:tr>
      <w:tr w:rsidR="00D421E5" w14:paraId="7A79448D" w14:textId="77777777" w:rsidTr="00D421E5">
        <w:tc>
          <w:tcPr>
            <w:tcW w:w="2965" w:type="dxa"/>
          </w:tcPr>
          <w:p w14:paraId="57CD0A3C" w14:textId="19826CC7" w:rsidR="00D421E5" w:rsidRDefault="00132A21" w:rsidP="00730ACA">
            <w:pPr>
              <w:spacing w:after="0"/>
            </w:pPr>
            <w:r>
              <w:t>Fall 23</w:t>
            </w:r>
          </w:p>
        </w:tc>
        <w:tc>
          <w:tcPr>
            <w:tcW w:w="7920" w:type="dxa"/>
          </w:tcPr>
          <w:p w14:paraId="700E950F" w14:textId="5F367DA4" w:rsidR="00D421E5" w:rsidRDefault="00132A21" w:rsidP="00730ACA">
            <w:pPr>
              <w:spacing w:after="0"/>
            </w:pPr>
            <w:r>
              <w:t>PSYC</w:t>
            </w:r>
            <w:r w:rsidR="000C4AE8">
              <w:t xml:space="preserve"> 4503</w:t>
            </w:r>
            <w:r>
              <w:t xml:space="preserve"> Psychological Tests &amp; Evaluations</w:t>
            </w:r>
          </w:p>
        </w:tc>
      </w:tr>
      <w:tr w:rsidR="00132A21" w14:paraId="36ECFAB2" w14:textId="77777777" w:rsidTr="00D421E5">
        <w:tc>
          <w:tcPr>
            <w:tcW w:w="2965" w:type="dxa"/>
          </w:tcPr>
          <w:p w14:paraId="1947C8D7" w14:textId="65CE41A8" w:rsidR="00132A21" w:rsidRDefault="00132A21" w:rsidP="00132A21">
            <w:pPr>
              <w:spacing w:after="0"/>
            </w:pPr>
            <w:r>
              <w:t>Fall 22; Spring 23; Fall 23</w:t>
            </w:r>
          </w:p>
        </w:tc>
        <w:tc>
          <w:tcPr>
            <w:tcW w:w="7920" w:type="dxa"/>
          </w:tcPr>
          <w:p w14:paraId="71F09E12" w14:textId="34B9C31E" w:rsidR="00132A21" w:rsidRDefault="00132A21" w:rsidP="00132A21">
            <w:pPr>
              <w:spacing w:after="0"/>
            </w:pPr>
            <w:r>
              <w:t>PSYC 3323 Developmental Psychology (6 sections (2 per semester))</w:t>
            </w:r>
          </w:p>
        </w:tc>
      </w:tr>
      <w:tr w:rsidR="00132A21" w14:paraId="22C059C9" w14:textId="77777777" w:rsidTr="00D421E5">
        <w:tc>
          <w:tcPr>
            <w:tcW w:w="2965" w:type="dxa"/>
          </w:tcPr>
          <w:p w14:paraId="3C5A56B5" w14:textId="557F1DC1" w:rsidR="00132A21" w:rsidRDefault="00132A21" w:rsidP="00132A21">
            <w:pPr>
              <w:spacing w:after="0"/>
            </w:pPr>
            <w:r>
              <w:t>Fall 22; Fall 23</w:t>
            </w:r>
          </w:p>
        </w:tc>
        <w:tc>
          <w:tcPr>
            <w:tcW w:w="7920" w:type="dxa"/>
          </w:tcPr>
          <w:p w14:paraId="70BD21A3" w14:textId="08A55660" w:rsidR="00132A21" w:rsidRDefault="00132A21" w:rsidP="00132A21">
            <w:pPr>
              <w:spacing w:after="0"/>
            </w:pPr>
            <w:r>
              <w:t>PSYC 3303 Writing in Psychology (2 sections (1 per semester))</w:t>
            </w:r>
          </w:p>
        </w:tc>
      </w:tr>
      <w:tr w:rsidR="00132A21" w14:paraId="235CC492" w14:textId="77777777" w:rsidTr="00D421E5">
        <w:tc>
          <w:tcPr>
            <w:tcW w:w="2965" w:type="dxa"/>
          </w:tcPr>
          <w:p w14:paraId="48413954" w14:textId="16FB191A" w:rsidR="00132A21" w:rsidRDefault="00132A21" w:rsidP="00132A21">
            <w:pPr>
              <w:spacing w:after="0"/>
            </w:pPr>
            <w:r>
              <w:t>Summer 23</w:t>
            </w:r>
          </w:p>
        </w:tc>
        <w:tc>
          <w:tcPr>
            <w:tcW w:w="7920" w:type="dxa"/>
          </w:tcPr>
          <w:p w14:paraId="09412608" w14:textId="7129AE98" w:rsidR="00132A21" w:rsidRDefault="00132A21" w:rsidP="00132A21">
            <w:pPr>
              <w:spacing w:after="0"/>
            </w:pPr>
            <w:r>
              <w:t xml:space="preserve">PSYC </w:t>
            </w:r>
            <w:r w:rsidR="000C4AE8">
              <w:t>4163</w:t>
            </w:r>
            <w:r>
              <w:t xml:space="preserve"> Cognition</w:t>
            </w:r>
          </w:p>
        </w:tc>
      </w:tr>
      <w:tr w:rsidR="00132A21" w14:paraId="49E5E5BE" w14:textId="77777777" w:rsidTr="00D421E5">
        <w:tc>
          <w:tcPr>
            <w:tcW w:w="2965" w:type="dxa"/>
          </w:tcPr>
          <w:p w14:paraId="491D0597" w14:textId="29979197" w:rsidR="00132A21" w:rsidRDefault="00132A21" w:rsidP="00132A21">
            <w:pPr>
              <w:spacing w:after="0"/>
            </w:pPr>
            <w:r>
              <w:t>Spring 23</w:t>
            </w:r>
          </w:p>
        </w:tc>
        <w:tc>
          <w:tcPr>
            <w:tcW w:w="7920" w:type="dxa"/>
          </w:tcPr>
          <w:p w14:paraId="796C46D2" w14:textId="1F7B744A" w:rsidR="00132A21" w:rsidRDefault="00132A21" w:rsidP="00132A21">
            <w:pPr>
              <w:spacing w:after="0"/>
            </w:pPr>
            <w:r>
              <w:t xml:space="preserve">PSYC </w:t>
            </w:r>
            <w:r w:rsidR="00D9543A">
              <w:t>4703</w:t>
            </w:r>
            <w:r>
              <w:t xml:space="preserve"> Research Methods</w:t>
            </w:r>
          </w:p>
        </w:tc>
      </w:tr>
      <w:tr w:rsidR="00132A21" w14:paraId="76BD19F4" w14:textId="77777777" w:rsidTr="00D421E5">
        <w:tc>
          <w:tcPr>
            <w:tcW w:w="2965" w:type="dxa"/>
          </w:tcPr>
          <w:p w14:paraId="12E273ED" w14:textId="12C06EF5" w:rsidR="00132A21" w:rsidRDefault="00132A21" w:rsidP="00132A21">
            <w:pPr>
              <w:spacing w:after="0"/>
            </w:pPr>
            <w:r>
              <w:t>Spring 23</w:t>
            </w:r>
          </w:p>
        </w:tc>
        <w:tc>
          <w:tcPr>
            <w:tcW w:w="7920" w:type="dxa"/>
          </w:tcPr>
          <w:p w14:paraId="14861415" w14:textId="093EE63F" w:rsidR="00132A21" w:rsidRDefault="00132A21" w:rsidP="00132A21">
            <w:pPr>
              <w:spacing w:after="0"/>
            </w:pPr>
            <w:r>
              <w:t xml:space="preserve">PSYC </w:t>
            </w:r>
            <w:r w:rsidR="00D9543A">
              <w:t>3503</w:t>
            </w:r>
            <w:r>
              <w:t xml:space="preserve"> Social Psychology</w:t>
            </w:r>
          </w:p>
        </w:tc>
      </w:tr>
      <w:tr w:rsidR="00132A21" w14:paraId="693F8D9D" w14:textId="77777777" w:rsidTr="00D421E5">
        <w:tc>
          <w:tcPr>
            <w:tcW w:w="2965" w:type="dxa"/>
          </w:tcPr>
          <w:p w14:paraId="02BA208D" w14:textId="1B82E215" w:rsidR="00132A21" w:rsidRDefault="00132A21" w:rsidP="00132A21">
            <w:pPr>
              <w:spacing w:after="0"/>
            </w:pPr>
            <w:r>
              <w:t>Fall 2022</w:t>
            </w:r>
          </w:p>
        </w:tc>
        <w:tc>
          <w:tcPr>
            <w:tcW w:w="7920" w:type="dxa"/>
          </w:tcPr>
          <w:p w14:paraId="397F71DA" w14:textId="0727FCED" w:rsidR="00132A21" w:rsidRDefault="00132A21" w:rsidP="00132A21">
            <w:pPr>
              <w:spacing w:after="0"/>
            </w:pPr>
            <w:r>
              <w:t>PSCY 1103 General Psychology I</w:t>
            </w:r>
          </w:p>
        </w:tc>
      </w:tr>
    </w:tbl>
    <w:p w14:paraId="6101EBA7" w14:textId="74EA96E8" w:rsidR="00D421E5" w:rsidRDefault="00D421E5" w:rsidP="001C6545">
      <w:pPr>
        <w:pStyle w:val="Heading2"/>
        <w:jc w:val="center"/>
      </w:pPr>
      <w:r>
        <w:t>Relevant Publications/Presentations</w:t>
      </w:r>
    </w:p>
    <w:p w14:paraId="66AC343F" w14:textId="1FCA1E1F"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D0624B" w14:paraId="4BA5AEF1" w14:textId="77777777" w:rsidTr="001C6545">
        <w:trPr>
          <w:trHeight w:val="458"/>
        </w:trPr>
        <w:tc>
          <w:tcPr>
            <w:tcW w:w="10790" w:type="dxa"/>
          </w:tcPr>
          <w:p w14:paraId="0E0E8E8E" w14:textId="6EFF355E"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Cates, E. E., &amp; Huff, M. J. (In Press). Item-specific and relational encoding are effective at reducing the illusion of competence. </w:t>
            </w:r>
            <w:r w:rsidRPr="00132A21">
              <w:rPr>
                <w:rFonts w:cstheme="minorHAnsi"/>
                <w:i/>
                <w:iCs/>
                <w:color w:val="000000"/>
              </w:rPr>
              <w:t>Psychological Research</w:t>
            </w:r>
            <w:r w:rsidRPr="00132A21">
              <w:rPr>
                <w:rFonts w:cstheme="minorHAnsi"/>
                <w:color w:val="000000"/>
              </w:rPr>
              <w:t>, X – XX.</w:t>
            </w:r>
            <w:r w:rsidRPr="00132A21">
              <w:rPr>
                <w:rFonts w:cstheme="minorHAnsi"/>
                <w:i/>
                <w:iCs/>
                <w:color w:val="000000"/>
              </w:rPr>
              <w:t xml:space="preserve"> </w:t>
            </w:r>
            <w:r w:rsidRPr="00132A21">
              <w:rPr>
                <w:rFonts w:cstheme="minorHAnsi"/>
                <w:color w:val="000000"/>
              </w:rPr>
              <w:t>Available at: https://osf.io/x9n4f/</w:t>
            </w:r>
          </w:p>
          <w:p w14:paraId="34B281AA" w14:textId="4C0821A3" w:rsidR="00132A21" w:rsidRPr="00132A21" w:rsidRDefault="00132A21" w:rsidP="00132A21">
            <w:pPr>
              <w:ind w:left="706" w:hanging="706"/>
              <w:rPr>
                <w:rFonts w:cstheme="minorHAnsi"/>
              </w:rPr>
            </w:pPr>
            <w:r w:rsidRPr="00132A21">
              <w:rPr>
                <w:rFonts w:cstheme="minorHAnsi"/>
                <w:color w:val="000000"/>
                <w:u w:val="single"/>
              </w:rPr>
              <w:lastRenderedPageBreak/>
              <w:t>Maxwell, N. P.</w:t>
            </w:r>
            <w:r w:rsidRPr="00132A21">
              <w:rPr>
                <w:rFonts w:cstheme="minorHAnsi"/>
                <w:color w:val="000000"/>
              </w:rPr>
              <w:t xml:space="preserve"> &amp; Huff, M. J. (2023). Is discriminability a requirement for reactivity? Comparing the effects of mixed vs. pure list presentations on judgment of learning reactivity. </w:t>
            </w:r>
            <w:r w:rsidRPr="00132A21">
              <w:rPr>
                <w:rFonts w:cstheme="minorHAnsi"/>
                <w:i/>
                <w:iCs/>
                <w:color w:val="000000"/>
              </w:rPr>
              <w:t>Memory &amp; Cognition, 51</w:t>
            </w:r>
            <w:r w:rsidRPr="00132A21">
              <w:rPr>
                <w:rFonts w:cstheme="minorHAnsi"/>
                <w:color w:val="000000"/>
              </w:rPr>
              <w:t>(5), 1198-1213.</w:t>
            </w:r>
            <w:r w:rsidRPr="00132A21">
              <w:rPr>
                <w:rFonts w:cstheme="minorHAnsi"/>
                <w:i/>
                <w:iCs/>
                <w:color w:val="000000"/>
              </w:rPr>
              <w:t xml:space="preserve"> </w:t>
            </w:r>
            <w:r w:rsidRPr="00132A21">
              <w:rPr>
                <w:rFonts w:cstheme="minorHAnsi"/>
                <w:color w:val="000000"/>
              </w:rPr>
              <w:t xml:space="preserve">Available at: </w:t>
            </w:r>
            <w:hyperlink r:id="rId21" w:history="1">
              <w:r w:rsidRPr="00132A21">
                <w:rPr>
                  <w:rStyle w:val="Hyperlink"/>
                  <w:rFonts w:cstheme="minorHAnsi"/>
                  <w:color w:val="000000" w:themeColor="text1"/>
                </w:rPr>
                <w:t>https://osf.io/3fztn/</w:t>
              </w:r>
            </w:hyperlink>
            <w:r w:rsidRPr="00132A21">
              <w:rPr>
                <w:rFonts w:cstheme="minorHAnsi"/>
              </w:rPr>
              <w:t xml:space="preserve"> </w:t>
            </w:r>
          </w:p>
          <w:p w14:paraId="4DE81D67" w14:textId="321397C7" w:rsidR="00132A21" w:rsidRPr="00132A21" w:rsidRDefault="00132A21" w:rsidP="00132A21">
            <w:pPr>
              <w:ind w:left="706" w:hanging="706"/>
              <w:rPr>
                <w:rFonts w:cstheme="minorHAnsi"/>
                <w:color w:val="000000"/>
              </w:rPr>
            </w:pPr>
            <w:r w:rsidRPr="00132A21">
              <w:rPr>
                <w:rFonts w:cstheme="minorHAnsi"/>
                <w:color w:val="000000"/>
                <w:u w:val="single"/>
              </w:rPr>
              <w:t>Maxwell, N. P.</w:t>
            </w:r>
            <w:r w:rsidRPr="00132A21">
              <w:rPr>
                <w:rFonts w:cstheme="minorHAnsi"/>
                <w:color w:val="000000"/>
              </w:rPr>
              <w:t xml:space="preserve"> &amp; Huff, M. J. (2022). Reactivity from judgments of learning is not only due to memory forecasting: Evidence from associative memory and frequency judgments. </w:t>
            </w:r>
            <w:r w:rsidRPr="00132A21">
              <w:rPr>
                <w:rFonts w:cstheme="minorHAnsi"/>
                <w:i/>
                <w:iCs/>
                <w:color w:val="000000"/>
              </w:rPr>
              <w:t>Metacognition and Learning,</w:t>
            </w:r>
            <w:r w:rsidRPr="00132A21">
              <w:rPr>
                <w:rFonts w:cstheme="minorHAnsi"/>
                <w:color w:val="000000"/>
              </w:rPr>
              <w:t xml:space="preserve"> </w:t>
            </w:r>
            <w:r w:rsidRPr="00132A21">
              <w:rPr>
                <w:rFonts w:cstheme="minorHAnsi"/>
                <w:i/>
                <w:iCs/>
                <w:color w:val="000000"/>
              </w:rPr>
              <w:t>17</w:t>
            </w:r>
            <w:r w:rsidRPr="00132A21">
              <w:rPr>
                <w:rFonts w:cstheme="minorHAnsi"/>
                <w:color w:val="000000"/>
              </w:rPr>
              <w:t>(2), 589-625. Available at: https://osf.io/8yvn3/</w:t>
            </w:r>
          </w:p>
          <w:p w14:paraId="5CBCE566"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Perry, T., &amp; Huff, M. J.</w:t>
            </w:r>
            <w:r w:rsidRPr="00E46078">
              <w:rPr>
                <w:rFonts w:cstheme="minorHAnsi"/>
              </w:rPr>
              <w:t xml:space="preserve"> (2022). </w:t>
            </w:r>
            <w:r w:rsidRPr="00E46078">
              <w:rPr>
                <w:rFonts w:cstheme="minorHAnsi"/>
                <w:color w:val="000000"/>
              </w:rPr>
              <w:t xml:space="preserve">Perceptually fluent features of study words do not inflate judgements of learning: Evidence from font size, highlights, and Sans Forgetica font type. </w:t>
            </w:r>
            <w:r w:rsidRPr="00E46078">
              <w:rPr>
                <w:rFonts w:cstheme="minorHAnsi"/>
                <w:i/>
                <w:iCs/>
                <w:color w:val="000000"/>
              </w:rPr>
              <w:t>Metacognition and Learning,</w:t>
            </w:r>
            <w:r w:rsidRPr="00E46078">
              <w:rPr>
                <w:rFonts w:cstheme="minorHAnsi"/>
                <w:color w:val="000000"/>
              </w:rPr>
              <w:t xml:space="preserve"> </w:t>
            </w:r>
            <w:r w:rsidRPr="00E46078">
              <w:rPr>
                <w:rFonts w:cstheme="minorHAnsi"/>
                <w:i/>
                <w:iCs/>
                <w:color w:val="000000"/>
              </w:rPr>
              <w:t>17</w:t>
            </w:r>
            <w:r w:rsidRPr="00E46078">
              <w:rPr>
                <w:rFonts w:cstheme="minorHAnsi"/>
                <w:color w:val="000000"/>
              </w:rPr>
              <w:t xml:space="preserve">(2), 293-319. Available at: </w:t>
            </w:r>
            <w:hyperlink r:id="rId22" w:history="1">
              <w:r w:rsidRPr="00E46078">
                <w:rPr>
                  <w:rStyle w:val="Hyperlink"/>
                  <w:rFonts w:cstheme="minorHAnsi"/>
                  <w:color w:val="auto"/>
                  <w:u w:val="none"/>
                </w:rPr>
                <w:t>https://osf.io/3xwdr/</w:t>
              </w:r>
            </w:hyperlink>
          </w:p>
          <w:p w14:paraId="55B96EA4"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(2021). The deceptive nature of associative word pairs: Effects of associative direction on judgments of learning. </w:t>
            </w:r>
            <w:r w:rsidRPr="00E46078">
              <w:rPr>
                <w:rFonts w:cstheme="minorHAnsi"/>
                <w:i/>
                <w:iCs/>
                <w:color w:val="000000"/>
              </w:rPr>
              <w:t>Psychological Research, 85</w:t>
            </w:r>
            <w:r w:rsidRPr="00E46078">
              <w:rPr>
                <w:rFonts w:cstheme="minorHAnsi"/>
                <w:color w:val="000000"/>
              </w:rPr>
              <w:t>, 1757-1775. Available at: https://osf.io/hvdma/.</w:t>
            </w:r>
          </w:p>
          <w:p w14:paraId="45D67BB2"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Buchanan, E. M. (2020). Investigating the interaction of direct and indirect relation on memory judgments and retrieval. </w:t>
            </w:r>
            <w:r w:rsidRPr="00E46078">
              <w:rPr>
                <w:rFonts w:cstheme="minorHAnsi"/>
                <w:i/>
                <w:color w:val="000000"/>
              </w:rPr>
              <w:t>Cognitive Processing, 21</w:t>
            </w:r>
            <w:r w:rsidRPr="00E46078">
              <w:rPr>
                <w:rFonts w:cstheme="minorHAnsi"/>
                <w:iCs/>
                <w:color w:val="000000"/>
              </w:rPr>
              <w:t>(1), 41-53</w:t>
            </w:r>
            <w:r w:rsidRPr="00E46078">
              <w:rPr>
                <w:rFonts w:cstheme="minorHAnsi"/>
                <w:color w:val="000000"/>
              </w:rPr>
              <w:t>. Available at https://osf.io/fcesn/</w:t>
            </w:r>
          </w:p>
          <w:p w14:paraId="505427A4" w14:textId="77777777" w:rsidR="00132A21" w:rsidRPr="00E46078" w:rsidRDefault="00132A21" w:rsidP="00132A21">
            <w:pPr>
              <w:ind w:left="706" w:hanging="706"/>
              <w:rPr>
                <w:rFonts w:cstheme="minorHAnsi"/>
                <w:b/>
                <w:bCs/>
              </w:rPr>
            </w:pPr>
            <w:r w:rsidRPr="00E46078">
              <w:rPr>
                <w:rFonts w:cstheme="minorHAnsi"/>
                <w:b/>
                <w:bCs/>
              </w:rPr>
              <w:t>Relevant Presentations:</w:t>
            </w:r>
          </w:p>
          <w:p w14:paraId="668FD7CF" w14:textId="37570966" w:rsidR="00132A21" w:rsidRPr="00132A21" w:rsidRDefault="00132A21" w:rsidP="00132A21">
            <w:pPr>
              <w:spacing w:after="160"/>
              <w:ind w:left="706" w:hanging="706"/>
              <w:rPr>
                <w:rFonts w:cstheme="minorHAnsi"/>
                <w:color w:val="000000"/>
                <w:u w:val="single"/>
              </w:rPr>
            </w:pPr>
            <w:r w:rsidRPr="00132A21">
              <w:rPr>
                <w:rFonts w:cstheme="minorHAnsi"/>
                <w:color w:val="000000"/>
                <w:u w:val="single"/>
              </w:rPr>
              <w:t>Maxwell, N. P</w:t>
            </w:r>
            <w:r w:rsidRPr="00132A21">
              <w:rPr>
                <w:rFonts w:cstheme="minorHAnsi"/>
                <w:color w:val="000000"/>
              </w:rPr>
              <w:t xml:space="preserve"> &amp; Huff, M. J. </w:t>
            </w:r>
            <w:r w:rsidRPr="00132A21">
              <w:rPr>
                <w:rFonts w:cstheme="minorHAnsi"/>
                <w:i/>
                <w:iCs/>
                <w:color w:val="000000"/>
              </w:rPr>
              <w:t>Investigating the Effects of Mediated Association on JOL Reactivity.</w:t>
            </w:r>
            <w:r w:rsidRPr="00132A21">
              <w:rPr>
                <w:rFonts w:cstheme="minorHAnsi"/>
                <w:color w:val="000000"/>
              </w:rPr>
              <w:t xml:space="preserve"> Abstract accepted at the 64</w:t>
            </w:r>
            <w:r w:rsidRPr="00132A21">
              <w:rPr>
                <w:rFonts w:cstheme="minorHAnsi"/>
                <w:color w:val="000000"/>
                <w:vertAlign w:val="superscript"/>
              </w:rPr>
              <w:t>th</w:t>
            </w:r>
            <w:r w:rsidRPr="00132A21">
              <w:rPr>
                <w:rFonts w:cstheme="minorHAnsi"/>
                <w:color w:val="000000"/>
              </w:rPr>
              <w:t xml:space="preserve"> annual meeting of the Psychonomic Society, San Francisco, CA (Nov. 2023).</w:t>
            </w:r>
          </w:p>
          <w:p w14:paraId="47819F76" w14:textId="1A05AB78"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Cates, E. E., &amp; Huff, M. J. </w:t>
            </w:r>
            <w:r w:rsidRPr="00E46078">
              <w:rPr>
                <w:rFonts w:cstheme="minorHAnsi"/>
                <w:i/>
                <w:iCs/>
                <w:color w:val="000000"/>
              </w:rPr>
              <w:t xml:space="preserve">Item-Specific and Relational Encoding are Effective at Reducing the Illusion of Competence. </w:t>
            </w:r>
            <w:r w:rsidRPr="00E46078">
              <w:rPr>
                <w:rFonts w:cstheme="minorHAnsi"/>
                <w:color w:val="000000"/>
              </w:rPr>
              <w:t>Talk presented at the University of Southern Mississippi’s annual Susan A. Siltanen Graduate Student Research Symposium, Hattiesburg, MS (April 2022).</w:t>
            </w:r>
          </w:p>
          <w:p w14:paraId="52CF4663" w14:textId="77777777" w:rsidR="00132A21" w:rsidRPr="00E46078" w:rsidRDefault="00132A21" w:rsidP="00132A21">
            <w:pPr>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iCs/>
                <w:color w:val="000000"/>
              </w:rPr>
              <w:t>The Effects of Associative Direction on Judgment of Learning Reactivity</w:t>
            </w:r>
            <w:r w:rsidRPr="00E46078">
              <w:rPr>
                <w:rFonts w:cstheme="minorHAnsi"/>
                <w:color w:val="000000"/>
              </w:rPr>
              <w:t>. Poster presented at the 61</w:t>
            </w:r>
            <w:r w:rsidRPr="00E46078">
              <w:rPr>
                <w:rFonts w:cstheme="minorHAnsi"/>
                <w:color w:val="000000"/>
                <w:vertAlign w:val="superscript"/>
              </w:rPr>
              <w:t>st</w:t>
            </w:r>
            <w:r w:rsidRPr="00E46078">
              <w:rPr>
                <w:rFonts w:cstheme="minorHAnsi"/>
                <w:color w:val="000000"/>
              </w:rPr>
              <w:t xml:space="preserve"> annual meeting of the Psychonomic Society, Virtual Conference (Nov. 2020).</w:t>
            </w:r>
          </w:p>
          <w:p w14:paraId="74CC199B" w14:textId="77777777" w:rsidR="00132A21" w:rsidRPr="00E46078" w:rsidRDefault="00132A21" w:rsidP="00132A21">
            <w:pPr>
              <w:spacing w:after="160"/>
              <w:ind w:left="706" w:hanging="706"/>
              <w:rPr>
                <w:rFonts w:cstheme="minorHAnsi"/>
                <w:color w:val="000000"/>
              </w:rPr>
            </w:pPr>
            <w:r w:rsidRPr="00E46078">
              <w:rPr>
                <w:rFonts w:cstheme="minorHAnsi"/>
                <w:color w:val="000000"/>
                <w:u w:val="single"/>
              </w:rPr>
              <w:t>Maxwell, N. P.</w:t>
            </w:r>
            <w:r w:rsidRPr="00E46078">
              <w:rPr>
                <w:rFonts w:cstheme="minorHAnsi"/>
                <w:color w:val="000000"/>
              </w:rPr>
              <w:t xml:space="preserve"> &amp; Huff, M. J. </w:t>
            </w:r>
            <w:r w:rsidRPr="00E46078">
              <w:rPr>
                <w:rFonts w:cstheme="minorHAnsi"/>
                <w:i/>
                <w:color w:val="000000"/>
              </w:rPr>
              <w:t>Relations are not Always Beneficial: The Effect of Associative Direction on Judgments of Learning</w:t>
            </w:r>
            <w:r w:rsidRPr="00E46078">
              <w:rPr>
                <w:rFonts w:cstheme="minorHAnsi"/>
                <w:color w:val="000000"/>
              </w:rPr>
              <w:t>. Poster presented at the 60</w:t>
            </w:r>
            <w:r w:rsidRPr="00E46078">
              <w:rPr>
                <w:rFonts w:cstheme="minorHAnsi"/>
                <w:color w:val="000000"/>
                <w:vertAlign w:val="superscript"/>
              </w:rPr>
              <w:t>th</w:t>
            </w:r>
            <w:r w:rsidRPr="00E46078">
              <w:rPr>
                <w:rFonts w:cstheme="minorHAnsi"/>
                <w:color w:val="000000"/>
              </w:rPr>
              <w:t xml:space="preserve"> annual meeting of the Psychonomic Society, Montreal, QC, CA (Nov. 2019).</w:t>
            </w:r>
          </w:p>
          <w:p w14:paraId="15648096" w14:textId="405EF5E7" w:rsidR="000C48EC" w:rsidRDefault="000C48EC" w:rsidP="00B203B6"/>
        </w:tc>
      </w:tr>
    </w:tbl>
    <w:p w14:paraId="67AC46BB" w14:textId="790F95C9" w:rsidR="00D0624B" w:rsidRDefault="00D421E5" w:rsidP="001C6545">
      <w:pPr>
        <w:pStyle w:val="Heading2"/>
        <w:jc w:val="center"/>
      </w:pPr>
      <w:r>
        <w:t>Other Relevant Activities</w:t>
      </w:r>
    </w:p>
    <w:p w14:paraId="586B04EF" w14:textId="263F5EF6" w:rsidR="00D421E5" w:rsidRPr="0016006C" w:rsidRDefault="00D421E5" w:rsidP="00D90769">
      <w:pPr>
        <w:pStyle w:val="NoSpacing"/>
        <w:rPr>
          <w:i/>
        </w:rPr>
      </w:pPr>
      <w:r w:rsidRPr="0016006C">
        <w:rPr>
          <w:i/>
        </w:rPr>
        <w:t xml:space="preserve">In this section, list up to </w:t>
      </w:r>
      <w:r w:rsidRPr="0016006C">
        <w:rPr>
          <w:b/>
          <w:i/>
        </w:rPr>
        <w:t>five</w:t>
      </w:r>
      <w:r w:rsidRPr="0016006C">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D0624B" w14:paraId="6FEBFFE2" w14:textId="77777777" w:rsidTr="0016006C">
        <w:trPr>
          <w:trHeight w:val="575"/>
        </w:trPr>
        <w:tc>
          <w:tcPr>
            <w:tcW w:w="10790" w:type="dxa"/>
          </w:tcPr>
          <w:p w14:paraId="50442089" w14:textId="0E921260" w:rsidR="005737E6" w:rsidRDefault="005737E6" w:rsidP="005737E6">
            <w:r w:rsidRPr="003C17ED">
              <w:rPr>
                <w:b/>
                <w:bCs/>
              </w:rPr>
              <w:t>Awards</w:t>
            </w:r>
            <w:r>
              <w:t xml:space="preserve">: In Fall 2022, I received a </w:t>
            </w:r>
            <w:r w:rsidRPr="005737E6">
              <w:rPr>
                <w:rFonts w:cstheme="minorHAnsi"/>
                <w:color w:val="000000"/>
              </w:rPr>
              <w:t>Research and Faculty Development Grant</w:t>
            </w:r>
            <w:r>
              <w:rPr>
                <w:rFonts w:cstheme="minorHAnsi"/>
                <w:color w:val="000000"/>
              </w:rPr>
              <w:t xml:space="preserve"> worth approximately $1500 which was used to present my research findings at international and regional conferences.</w:t>
            </w:r>
          </w:p>
          <w:p w14:paraId="60A0F5C5" w14:textId="5E7EE04C" w:rsidR="005737E6" w:rsidRDefault="005737E6" w:rsidP="005737E6">
            <w:r w:rsidRPr="00C85B83">
              <w:rPr>
                <w:b/>
                <w:bCs/>
              </w:rPr>
              <w:t>Mentorship</w:t>
            </w:r>
            <w:r>
              <w:t>:</w:t>
            </w:r>
            <w:r w:rsidR="00995254">
              <w:t xml:space="preserve"> During the 2022-2023 academic year, I mentored three graduated students who presented their work at the annual meeting of the Southwestern Psychological Association and Celebration of Scholarship. This would not have been possible without the intramural grant I received last year.</w:t>
            </w:r>
          </w:p>
          <w:p w14:paraId="5D85C539" w14:textId="088ABE92" w:rsidR="00D90769" w:rsidRDefault="005737E6" w:rsidP="005737E6">
            <w:r w:rsidRPr="00B86EF8">
              <w:rPr>
                <w:b/>
                <w:bCs/>
              </w:rPr>
              <w:t>Other</w:t>
            </w:r>
            <w:r>
              <w:t xml:space="preserve">: In 2021, I developed an </w:t>
            </w:r>
            <w:r w:rsidRPr="00B86EF8">
              <w:rPr>
                <w:i/>
                <w:iCs/>
              </w:rPr>
              <w:t>R</w:t>
            </w:r>
            <w:r>
              <w:t xml:space="preserve"> package for scoring lexical output from memory studies (package available at: </w:t>
            </w:r>
            <w:hyperlink r:id="rId23" w:history="1">
              <w:r w:rsidRPr="002E0282">
                <w:rPr>
                  <w:rStyle w:val="Hyperlink"/>
                </w:rPr>
                <w:t>https://cran.r-project.org/web/packages/lrd/index.html</w:t>
              </w:r>
            </w:hyperlink>
            <w:r>
              <w:t xml:space="preserve">; publication available at: </w:t>
            </w:r>
            <w:hyperlink r:id="rId24" w:history="1">
              <w:r w:rsidRPr="002E0282">
                <w:rPr>
                  <w:rStyle w:val="Hyperlink"/>
                </w:rPr>
                <w:t>https://link.springer.com/article/10.3758/s13428-021-01718-y</w:t>
              </w:r>
            </w:hyperlink>
            <w:r>
              <w:t>). This package is open-source and has been made freely available to other memory researchers to aid with data scoring/coding. This program will be used to score recall data generated from the proposed study.</w:t>
            </w:r>
          </w:p>
        </w:tc>
      </w:tr>
    </w:tbl>
    <w:p w14:paraId="50941A3E" w14:textId="2FD9CEFE" w:rsidR="00D0624B" w:rsidRDefault="00D421E5" w:rsidP="000C48EC">
      <w:pPr>
        <w:pStyle w:val="Heading2"/>
        <w:jc w:val="center"/>
      </w:pPr>
      <w:r>
        <w:t>Current and Previous MSU Intramural Grant Funding</w:t>
      </w:r>
    </w:p>
    <w:p w14:paraId="51E6B7CB" w14:textId="75F87EA7" w:rsidR="00D421E5" w:rsidRPr="00D421E5" w:rsidRDefault="00D421E5" w:rsidP="00D421E5">
      <w:pPr>
        <w:pStyle w:val="NoSpacing"/>
      </w:pPr>
      <w:r>
        <w:t>Y</w:t>
      </w:r>
      <w:r w:rsidR="000C48EC">
        <w:t xml:space="preserve">ou </w:t>
      </w:r>
      <w:r>
        <w:t>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0A4AFE" w14:paraId="3052C395" w14:textId="77777777" w:rsidTr="0005504D">
        <w:tc>
          <w:tcPr>
            <w:tcW w:w="329" w:type="dxa"/>
            <w:shd w:val="clear" w:color="auto" w:fill="D9D9D9" w:themeFill="background1" w:themeFillShade="D9"/>
          </w:tcPr>
          <w:p w14:paraId="40ED17FF" w14:textId="2328A783" w:rsidR="000A4AFE" w:rsidRPr="0005504D" w:rsidRDefault="000A4AFE" w:rsidP="000A4AFE">
            <w:pPr>
              <w:spacing w:after="0"/>
              <w:rPr>
                <w:b/>
              </w:rPr>
            </w:pPr>
            <w:r w:rsidRPr="0005504D">
              <w:rPr>
                <w:b/>
              </w:rPr>
              <w:lastRenderedPageBreak/>
              <w:t>#</w:t>
            </w:r>
          </w:p>
        </w:tc>
        <w:tc>
          <w:tcPr>
            <w:tcW w:w="1524" w:type="dxa"/>
            <w:shd w:val="clear" w:color="auto" w:fill="D9D9D9" w:themeFill="background1" w:themeFillShade="D9"/>
          </w:tcPr>
          <w:p w14:paraId="660BF3A8" w14:textId="5F0863CC" w:rsidR="000A4AFE" w:rsidRPr="0005504D" w:rsidRDefault="000A4AFE" w:rsidP="000A4AFE">
            <w:pPr>
              <w:spacing w:after="0"/>
              <w:rPr>
                <w:b/>
              </w:rPr>
            </w:pPr>
            <w:r w:rsidRPr="0005504D">
              <w:rPr>
                <w:b/>
              </w:rPr>
              <w:t>Award Cycle</w:t>
            </w:r>
          </w:p>
        </w:tc>
        <w:tc>
          <w:tcPr>
            <w:tcW w:w="3622" w:type="dxa"/>
            <w:shd w:val="clear" w:color="auto" w:fill="D9D9D9" w:themeFill="background1" w:themeFillShade="D9"/>
          </w:tcPr>
          <w:p w14:paraId="1F70E120" w14:textId="5CC2FAFB" w:rsidR="000A4AFE" w:rsidRPr="0005504D" w:rsidRDefault="000A4AFE" w:rsidP="000A4AFE">
            <w:pPr>
              <w:spacing w:after="0"/>
              <w:rPr>
                <w:b/>
              </w:rPr>
            </w:pPr>
            <w:r w:rsidRPr="0005504D">
              <w:rPr>
                <w:b/>
              </w:rPr>
              <w:t>Title</w:t>
            </w:r>
          </w:p>
        </w:tc>
        <w:tc>
          <w:tcPr>
            <w:tcW w:w="5410" w:type="dxa"/>
            <w:shd w:val="clear" w:color="auto" w:fill="D9D9D9" w:themeFill="background1" w:themeFillShade="D9"/>
          </w:tcPr>
          <w:p w14:paraId="1343EFCA" w14:textId="0DB97859" w:rsidR="000A4AFE" w:rsidRPr="0005504D" w:rsidRDefault="000A4AFE" w:rsidP="000A4AFE">
            <w:pPr>
              <w:spacing w:after="0"/>
              <w:rPr>
                <w:b/>
              </w:rPr>
            </w:pPr>
            <w:r w:rsidRPr="0005504D">
              <w:rPr>
                <w:b/>
              </w:rPr>
              <w:t>PI and co-PI name(s)</w:t>
            </w:r>
          </w:p>
        </w:tc>
      </w:tr>
      <w:tr w:rsidR="000A4AFE" w14:paraId="23E2EB8B" w14:textId="77777777" w:rsidTr="000A4AFE">
        <w:tc>
          <w:tcPr>
            <w:tcW w:w="329" w:type="dxa"/>
          </w:tcPr>
          <w:p w14:paraId="16AB7039" w14:textId="2FA249DA" w:rsidR="000A4AFE" w:rsidRDefault="000A4AFE" w:rsidP="000A4AFE">
            <w:pPr>
              <w:spacing w:after="0"/>
            </w:pPr>
            <w:r>
              <w:t>1</w:t>
            </w:r>
          </w:p>
        </w:tc>
        <w:tc>
          <w:tcPr>
            <w:tcW w:w="1524" w:type="dxa"/>
          </w:tcPr>
          <w:p w14:paraId="778B5C4E" w14:textId="515277CA" w:rsidR="000A4AFE" w:rsidRDefault="00132A21" w:rsidP="000A4AFE">
            <w:pPr>
              <w:spacing w:after="0"/>
            </w:pPr>
            <w:r>
              <w:t>Fall 2022</w:t>
            </w:r>
          </w:p>
        </w:tc>
        <w:tc>
          <w:tcPr>
            <w:tcW w:w="3622" w:type="dxa"/>
          </w:tcPr>
          <w:p w14:paraId="3861011E" w14:textId="49B81C6D" w:rsidR="000A4AFE" w:rsidRPr="00995254" w:rsidRDefault="00995254" w:rsidP="000A4AFE">
            <w:pPr>
              <w:spacing w:after="0"/>
              <w:rPr>
                <w:rFonts w:cstheme="minorHAnsi"/>
              </w:rPr>
            </w:pPr>
            <w:r w:rsidRPr="00995254">
              <w:rPr>
                <w:rFonts w:cstheme="minorHAnsi"/>
                <w:bCs/>
                <w:szCs w:val="28"/>
              </w:rPr>
              <w:t>Investigating the Effects of Mindfulness on Source-Monitoring Accuracy</w:t>
            </w:r>
          </w:p>
        </w:tc>
        <w:tc>
          <w:tcPr>
            <w:tcW w:w="5410" w:type="dxa"/>
          </w:tcPr>
          <w:p w14:paraId="7C74B223" w14:textId="49EE479B" w:rsidR="000A4AFE" w:rsidRDefault="00132A21" w:rsidP="000A4AFE">
            <w:pPr>
              <w:spacing w:after="0"/>
            </w:pPr>
            <w:r>
              <w:t>Nicholas Maxwell</w:t>
            </w:r>
          </w:p>
        </w:tc>
      </w:tr>
      <w:tr w:rsidR="000A4AFE" w14:paraId="5313A415" w14:textId="77777777" w:rsidTr="000A4AFE">
        <w:tc>
          <w:tcPr>
            <w:tcW w:w="329" w:type="dxa"/>
          </w:tcPr>
          <w:p w14:paraId="537AE864" w14:textId="509F74B2" w:rsidR="000A4AFE" w:rsidRDefault="000A4AFE" w:rsidP="000A4AFE">
            <w:pPr>
              <w:spacing w:after="0"/>
            </w:pPr>
            <w:r>
              <w:t>2</w:t>
            </w:r>
          </w:p>
        </w:tc>
        <w:tc>
          <w:tcPr>
            <w:tcW w:w="1524" w:type="dxa"/>
          </w:tcPr>
          <w:p w14:paraId="2D3215DA" w14:textId="77777777" w:rsidR="000A4AFE" w:rsidRDefault="000A4AFE" w:rsidP="000A4AFE">
            <w:pPr>
              <w:spacing w:after="0"/>
            </w:pPr>
          </w:p>
        </w:tc>
        <w:tc>
          <w:tcPr>
            <w:tcW w:w="3622" w:type="dxa"/>
          </w:tcPr>
          <w:p w14:paraId="757D17A5" w14:textId="77777777" w:rsidR="000A4AFE" w:rsidRDefault="000A4AFE" w:rsidP="000A4AFE">
            <w:pPr>
              <w:spacing w:after="0"/>
            </w:pPr>
          </w:p>
        </w:tc>
        <w:tc>
          <w:tcPr>
            <w:tcW w:w="5410" w:type="dxa"/>
          </w:tcPr>
          <w:p w14:paraId="5B0111C5" w14:textId="77777777" w:rsidR="000A4AFE" w:rsidRDefault="000A4AFE" w:rsidP="000A4AFE">
            <w:pPr>
              <w:spacing w:after="0"/>
            </w:pPr>
          </w:p>
        </w:tc>
      </w:tr>
      <w:tr w:rsidR="000A4AFE" w14:paraId="76ABA9B2" w14:textId="77777777" w:rsidTr="000A4AFE">
        <w:tc>
          <w:tcPr>
            <w:tcW w:w="329" w:type="dxa"/>
          </w:tcPr>
          <w:p w14:paraId="3A32F300" w14:textId="17565A7E" w:rsidR="000A4AFE" w:rsidRDefault="000A4AFE" w:rsidP="000A4AFE">
            <w:pPr>
              <w:spacing w:after="0"/>
            </w:pPr>
            <w:r>
              <w:t>3</w:t>
            </w:r>
          </w:p>
        </w:tc>
        <w:tc>
          <w:tcPr>
            <w:tcW w:w="1524" w:type="dxa"/>
          </w:tcPr>
          <w:p w14:paraId="4FA109D6" w14:textId="77777777" w:rsidR="000A4AFE" w:rsidRDefault="000A4AFE" w:rsidP="000A4AFE">
            <w:pPr>
              <w:spacing w:after="0"/>
            </w:pPr>
          </w:p>
        </w:tc>
        <w:tc>
          <w:tcPr>
            <w:tcW w:w="3622" w:type="dxa"/>
          </w:tcPr>
          <w:p w14:paraId="7003317A" w14:textId="77777777" w:rsidR="000A4AFE" w:rsidRDefault="000A4AFE" w:rsidP="000A4AFE">
            <w:pPr>
              <w:spacing w:after="0"/>
            </w:pPr>
          </w:p>
        </w:tc>
        <w:tc>
          <w:tcPr>
            <w:tcW w:w="5410" w:type="dxa"/>
          </w:tcPr>
          <w:p w14:paraId="458E1440" w14:textId="77777777" w:rsidR="000A4AFE" w:rsidRDefault="000A4AFE" w:rsidP="000A4AFE">
            <w:pPr>
              <w:spacing w:after="0"/>
            </w:pPr>
          </w:p>
        </w:tc>
      </w:tr>
      <w:tr w:rsidR="00D421E5" w14:paraId="6A73B0B9" w14:textId="77777777" w:rsidTr="000A4AFE">
        <w:tc>
          <w:tcPr>
            <w:tcW w:w="329" w:type="dxa"/>
          </w:tcPr>
          <w:p w14:paraId="28F5A33A" w14:textId="346884D3" w:rsidR="00D421E5" w:rsidRDefault="00D421E5" w:rsidP="000A4AFE">
            <w:pPr>
              <w:spacing w:after="0"/>
            </w:pPr>
            <w:r>
              <w:t>4</w:t>
            </w:r>
          </w:p>
        </w:tc>
        <w:tc>
          <w:tcPr>
            <w:tcW w:w="1524" w:type="dxa"/>
          </w:tcPr>
          <w:p w14:paraId="7283AB94" w14:textId="77777777" w:rsidR="00D421E5" w:rsidRDefault="00D421E5" w:rsidP="000A4AFE">
            <w:pPr>
              <w:spacing w:after="0"/>
            </w:pPr>
          </w:p>
        </w:tc>
        <w:tc>
          <w:tcPr>
            <w:tcW w:w="3622" w:type="dxa"/>
          </w:tcPr>
          <w:p w14:paraId="405A3FDB" w14:textId="77777777" w:rsidR="00D421E5" w:rsidRDefault="00D421E5" w:rsidP="000A4AFE">
            <w:pPr>
              <w:spacing w:after="0"/>
            </w:pPr>
          </w:p>
        </w:tc>
        <w:tc>
          <w:tcPr>
            <w:tcW w:w="5410" w:type="dxa"/>
          </w:tcPr>
          <w:p w14:paraId="61508E65" w14:textId="77777777" w:rsidR="00D421E5" w:rsidRDefault="00D421E5" w:rsidP="000A4AFE">
            <w:pPr>
              <w:spacing w:after="0"/>
            </w:pPr>
          </w:p>
        </w:tc>
      </w:tr>
      <w:tr w:rsidR="00D0624B" w14:paraId="711EFE46" w14:textId="77777777" w:rsidTr="00D421E5">
        <w:tc>
          <w:tcPr>
            <w:tcW w:w="10885" w:type="dxa"/>
            <w:gridSpan w:val="4"/>
            <w:shd w:val="clear" w:color="auto" w:fill="D9D9D9" w:themeFill="background1" w:themeFillShade="D9"/>
          </w:tcPr>
          <w:p w14:paraId="1D2D6240" w14:textId="03A30321" w:rsidR="00D0624B" w:rsidRPr="0005504D" w:rsidRDefault="00D0624B" w:rsidP="00D421E5">
            <w:pPr>
              <w:spacing w:after="0"/>
              <w:rPr>
                <w:b/>
                <w:i/>
              </w:rPr>
            </w:pPr>
            <w:r w:rsidRPr="0005504D">
              <w:rPr>
                <w:b/>
                <w:i/>
              </w:rPr>
              <w:t>How were the results of these prior intramural awards disseminated or made public? Include the type of dissemination (e.g. manuscript, book chapter, exhibition, presentation).</w:t>
            </w:r>
          </w:p>
        </w:tc>
      </w:tr>
      <w:tr w:rsidR="00D0624B" w14:paraId="1EC460EB" w14:textId="77777777" w:rsidTr="00730ACA">
        <w:tc>
          <w:tcPr>
            <w:tcW w:w="329" w:type="dxa"/>
          </w:tcPr>
          <w:p w14:paraId="5CAB8B8B" w14:textId="29F17D03" w:rsidR="00D0624B" w:rsidRDefault="00D0624B" w:rsidP="000A4AFE">
            <w:pPr>
              <w:spacing w:after="0"/>
            </w:pPr>
            <w:r>
              <w:t>1</w:t>
            </w:r>
          </w:p>
        </w:tc>
        <w:tc>
          <w:tcPr>
            <w:tcW w:w="10556" w:type="dxa"/>
            <w:gridSpan w:val="3"/>
          </w:tcPr>
          <w:p w14:paraId="3FAB03FA" w14:textId="47B3377B" w:rsidR="00D0624B" w:rsidRDefault="00132A21" w:rsidP="000A4AFE">
            <w:pPr>
              <w:spacing w:after="0"/>
            </w:pPr>
            <w:r>
              <w:t>Presentations (Southwestern Psychological Association, March 2023; Celebration of Scholarship Spring 2023); Manuscript is currently in preparation</w:t>
            </w:r>
          </w:p>
        </w:tc>
      </w:tr>
      <w:tr w:rsidR="00D0624B" w14:paraId="0712886F" w14:textId="77777777" w:rsidTr="00730ACA">
        <w:tc>
          <w:tcPr>
            <w:tcW w:w="329" w:type="dxa"/>
          </w:tcPr>
          <w:p w14:paraId="35F36CF7" w14:textId="452D7786" w:rsidR="00D0624B" w:rsidRDefault="00D0624B" w:rsidP="000A4AFE">
            <w:pPr>
              <w:spacing w:after="0"/>
            </w:pPr>
            <w:r>
              <w:t>2</w:t>
            </w:r>
          </w:p>
        </w:tc>
        <w:tc>
          <w:tcPr>
            <w:tcW w:w="10556" w:type="dxa"/>
            <w:gridSpan w:val="3"/>
          </w:tcPr>
          <w:p w14:paraId="56A8069D" w14:textId="77777777" w:rsidR="00D0624B" w:rsidRDefault="00D0624B" w:rsidP="000A4AFE">
            <w:pPr>
              <w:spacing w:after="0"/>
            </w:pPr>
          </w:p>
        </w:tc>
      </w:tr>
      <w:tr w:rsidR="00D0624B" w14:paraId="1AE9EFB3" w14:textId="77777777" w:rsidTr="00730ACA">
        <w:tc>
          <w:tcPr>
            <w:tcW w:w="329" w:type="dxa"/>
          </w:tcPr>
          <w:p w14:paraId="1D40B9F5" w14:textId="69E79480" w:rsidR="00D0624B" w:rsidRDefault="00D0624B" w:rsidP="000A4AFE">
            <w:pPr>
              <w:spacing w:after="0"/>
            </w:pPr>
            <w:r>
              <w:t>3</w:t>
            </w:r>
          </w:p>
        </w:tc>
        <w:tc>
          <w:tcPr>
            <w:tcW w:w="10556" w:type="dxa"/>
            <w:gridSpan w:val="3"/>
          </w:tcPr>
          <w:p w14:paraId="572AAADE" w14:textId="77777777" w:rsidR="00D0624B" w:rsidRDefault="00D0624B" w:rsidP="000A4AFE">
            <w:pPr>
              <w:spacing w:after="0"/>
            </w:pPr>
          </w:p>
        </w:tc>
      </w:tr>
      <w:tr w:rsidR="00D421E5" w14:paraId="25704101" w14:textId="77777777" w:rsidTr="00730ACA">
        <w:tc>
          <w:tcPr>
            <w:tcW w:w="329" w:type="dxa"/>
          </w:tcPr>
          <w:p w14:paraId="1DD59518" w14:textId="7EBAA03C" w:rsidR="00D421E5" w:rsidRDefault="00D421E5" w:rsidP="000A4AFE">
            <w:pPr>
              <w:spacing w:after="0"/>
            </w:pPr>
            <w:r>
              <w:t>4</w:t>
            </w:r>
          </w:p>
        </w:tc>
        <w:tc>
          <w:tcPr>
            <w:tcW w:w="10556" w:type="dxa"/>
            <w:gridSpan w:val="3"/>
          </w:tcPr>
          <w:p w14:paraId="25C58446" w14:textId="77777777" w:rsidR="00D421E5" w:rsidRDefault="00D421E5" w:rsidP="000A4AFE">
            <w:pPr>
              <w:spacing w:after="0"/>
            </w:pPr>
          </w:p>
        </w:tc>
      </w:tr>
    </w:tbl>
    <w:p w14:paraId="20338364" w14:textId="274E7EB2" w:rsidR="000A4AFE" w:rsidRDefault="00D421E5" w:rsidP="00D421E5">
      <w:pPr>
        <w:pStyle w:val="Heading2"/>
        <w:jc w:val="center"/>
      </w:pPr>
      <w:r>
        <w:t>Current and Previous External Grant Funding</w:t>
      </w:r>
    </w:p>
    <w:p w14:paraId="095F3834" w14:textId="431BF434" w:rsidR="00D421E5" w:rsidRPr="00D421E5" w:rsidRDefault="00D421E5" w:rsidP="00D421E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0A4AFE" w14:paraId="2133959E" w14:textId="77777777" w:rsidTr="00D421E5">
        <w:tc>
          <w:tcPr>
            <w:tcW w:w="3145" w:type="dxa"/>
            <w:shd w:val="clear" w:color="auto" w:fill="D9D9D9" w:themeFill="background1" w:themeFillShade="D9"/>
          </w:tcPr>
          <w:p w14:paraId="511775FB" w14:textId="77777777" w:rsidR="000A4AFE" w:rsidRPr="0005504D" w:rsidRDefault="000A4AFE" w:rsidP="00730ACA">
            <w:pPr>
              <w:spacing w:after="0"/>
              <w:rPr>
                <w:b/>
              </w:rPr>
            </w:pPr>
            <w:r w:rsidRPr="0005504D">
              <w:rPr>
                <w:b/>
              </w:rPr>
              <w:t>Title or brief description</w:t>
            </w:r>
          </w:p>
        </w:tc>
        <w:tc>
          <w:tcPr>
            <w:tcW w:w="3960" w:type="dxa"/>
            <w:shd w:val="clear" w:color="auto" w:fill="D9D9D9" w:themeFill="background1" w:themeFillShade="D9"/>
          </w:tcPr>
          <w:p w14:paraId="0C161061" w14:textId="77777777" w:rsidR="000A4AFE" w:rsidRPr="0005504D" w:rsidRDefault="000A4AFE" w:rsidP="00730ACA">
            <w:pPr>
              <w:spacing w:after="0"/>
              <w:rPr>
                <w:b/>
              </w:rPr>
            </w:pPr>
            <w:r w:rsidRPr="0005504D">
              <w:rPr>
                <w:b/>
              </w:rPr>
              <w:t>PI and co-PI names</w:t>
            </w:r>
          </w:p>
        </w:tc>
        <w:tc>
          <w:tcPr>
            <w:tcW w:w="2070" w:type="dxa"/>
            <w:shd w:val="clear" w:color="auto" w:fill="D9D9D9" w:themeFill="background1" w:themeFillShade="D9"/>
          </w:tcPr>
          <w:p w14:paraId="457F05D2" w14:textId="77777777" w:rsidR="000A4AFE" w:rsidRPr="0005504D" w:rsidRDefault="000A4AFE" w:rsidP="00730ACA">
            <w:pPr>
              <w:spacing w:after="0"/>
              <w:rPr>
                <w:b/>
              </w:rPr>
            </w:pPr>
            <w:r w:rsidRPr="0005504D">
              <w:rPr>
                <w:b/>
              </w:rPr>
              <w:t>Sponsor</w:t>
            </w:r>
          </w:p>
        </w:tc>
        <w:tc>
          <w:tcPr>
            <w:tcW w:w="1710" w:type="dxa"/>
            <w:shd w:val="clear" w:color="auto" w:fill="D9D9D9" w:themeFill="background1" w:themeFillShade="D9"/>
          </w:tcPr>
          <w:p w14:paraId="350F260D" w14:textId="77777777" w:rsidR="000A4AFE" w:rsidRPr="0005504D" w:rsidRDefault="000A4AFE" w:rsidP="00730ACA">
            <w:pPr>
              <w:spacing w:after="0"/>
              <w:rPr>
                <w:b/>
              </w:rPr>
            </w:pPr>
            <w:r w:rsidRPr="0005504D">
              <w:rPr>
                <w:b/>
              </w:rPr>
              <w:t>Start/End Dates</w:t>
            </w:r>
          </w:p>
        </w:tc>
      </w:tr>
      <w:tr w:rsidR="000A4AFE" w14:paraId="28E8961E" w14:textId="77777777" w:rsidTr="00D0624B">
        <w:tc>
          <w:tcPr>
            <w:tcW w:w="3145" w:type="dxa"/>
          </w:tcPr>
          <w:p w14:paraId="52FFA085" w14:textId="77777777" w:rsidR="000A4AFE" w:rsidRDefault="000A4AFE" w:rsidP="00730ACA">
            <w:pPr>
              <w:spacing w:after="0"/>
            </w:pPr>
          </w:p>
        </w:tc>
        <w:tc>
          <w:tcPr>
            <w:tcW w:w="3960" w:type="dxa"/>
          </w:tcPr>
          <w:p w14:paraId="17F31308" w14:textId="091AF255" w:rsidR="000A4AFE" w:rsidRDefault="000A4AFE" w:rsidP="00730ACA">
            <w:pPr>
              <w:spacing w:after="0"/>
            </w:pPr>
          </w:p>
        </w:tc>
        <w:tc>
          <w:tcPr>
            <w:tcW w:w="2070" w:type="dxa"/>
          </w:tcPr>
          <w:p w14:paraId="632DE7E8" w14:textId="77777777" w:rsidR="000A4AFE" w:rsidRDefault="000A4AFE" w:rsidP="00730ACA">
            <w:pPr>
              <w:spacing w:after="0"/>
            </w:pPr>
          </w:p>
        </w:tc>
        <w:tc>
          <w:tcPr>
            <w:tcW w:w="1710" w:type="dxa"/>
          </w:tcPr>
          <w:p w14:paraId="73268C7D" w14:textId="77777777" w:rsidR="000A4AFE" w:rsidRDefault="000A4AFE" w:rsidP="00730ACA">
            <w:pPr>
              <w:spacing w:after="0"/>
            </w:pPr>
          </w:p>
        </w:tc>
      </w:tr>
      <w:tr w:rsidR="00D0624B" w14:paraId="20B9FA74" w14:textId="77777777" w:rsidTr="00D0624B">
        <w:tc>
          <w:tcPr>
            <w:tcW w:w="3145" w:type="dxa"/>
          </w:tcPr>
          <w:p w14:paraId="177922FE" w14:textId="77777777" w:rsidR="00D0624B" w:rsidRDefault="00D0624B" w:rsidP="00730ACA">
            <w:pPr>
              <w:spacing w:after="0"/>
            </w:pPr>
          </w:p>
        </w:tc>
        <w:tc>
          <w:tcPr>
            <w:tcW w:w="3960" w:type="dxa"/>
          </w:tcPr>
          <w:p w14:paraId="1D4015A9" w14:textId="77777777" w:rsidR="00D0624B" w:rsidRDefault="00D0624B" w:rsidP="00730ACA">
            <w:pPr>
              <w:spacing w:after="0"/>
            </w:pPr>
          </w:p>
        </w:tc>
        <w:tc>
          <w:tcPr>
            <w:tcW w:w="2070" w:type="dxa"/>
          </w:tcPr>
          <w:p w14:paraId="3E8BAE64" w14:textId="77777777" w:rsidR="00D0624B" w:rsidRDefault="00D0624B" w:rsidP="00730ACA">
            <w:pPr>
              <w:spacing w:after="0"/>
            </w:pPr>
          </w:p>
        </w:tc>
        <w:tc>
          <w:tcPr>
            <w:tcW w:w="1710" w:type="dxa"/>
          </w:tcPr>
          <w:p w14:paraId="0FADFC6F" w14:textId="77777777" w:rsidR="00D0624B" w:rsidRDefault="00D0624B" w:rsidP="00730ACA">
            <w:pPr>
              <w:spacing w:after="0"/>
            </w:pPr>
          </w:p>
        </w:tc>
      </w:tr>
    </w:tbl>
    <w:p w14:paraId="3C594F90" w14:textId="74AF9638" w:rsidR="000C48EC" w:rsidRDefault="000C48EC" w:rsidP="00B203B6"/>
    <w:p w14:paraId="6BA34A67" w14:textId="77777777" w:rsidR="001C6545" w:rsidRDefault="001C6545">
      <w:pPr>
        <w:spacing w:before="0" w:after="160" w:line="259" w:lineRule="auto"/>
      </w:pPr>
    </w:p>
    <w:p w14:paraId="0F22E21A" w14:textId="5420066C" w:rsidR="000C48EC" w:rsidRDefault="000C48EC">
      <w:pPr>
        <w:spacing w:before="0" w:after="160" w:line="259" w:lineRule="auto"/>
      </w:pPr>
      <w:r>
        <w:br w:type="page"/>
      </w:r>
    </w:p>
    <w:p w14:paraId="18CA3E67" w14:textId="681B1923" w:rsidR="001C6545" w:rsidRDefault="001C6545" w:rsidP="001C6545">
      <w:r>
        <w:lastRenderedPageBreak/>
        <w:t>Co-PI 1 should complete both pages of this biosketch.</w:t>
      </w:r>
      <w:r w:rsidR="0005504D">
        <w:t xml:space="preserve"> </w:t>
      </w:r>
      <w:r w:rsidR="006C4549">
        <w:t>Please feel free to add or delete rows as needed.</w:t>
      </w:r>
    </w:p>
    <w:p w14:paraId="4B170D76" w14:textId="0EF5FB5D" w:rsidR="001C6545" w:rsidRPr="001C6545" w:rsidRDefault="001C6545" w:rsidP="001C6545">
      <w:pPr>
        <w:pStyle w:val="Heading1"/>
      </w:pPr>
      <w:r>
        <w:t>Co-PI 1 Biosketch</w:t>
      </w:r>
    </w:p>
    <w:tbl>
      <w:tblPr>
        <w:tblStyle w:val="TableGrid"/>
        <w:tblW w:w="10885" w:type="dxa"/>
        <w:tblLook w:val="04A0" w:firstRow="1" w:lastRow="0" w:firstColumn="1" w:lastColumn="0" w:noHBand="0" w:noVBand="1"/>
      </w:tblPr>
      <w:tblGrid>
        <w:gridCol w:w="3145"/>
        <w:gridCol w:w="3240"/>
        <w:gridCol w:w="4500"/>
      </w:tblGrid>
      <w:tr w:rsidR="001C6545" w14:paraId="2D6EA868" w14:textId="77777777" w:rsidTr="00730ACA">
        <w:tc>
          <w:tcPr>
            <w:tcW w:w="10885" w:type="dxa"/>
            <w:gridSpan w:val="3"/>
          </w:tcPr>
          <w:p w14:paraId="4E6C57BC" w14:textId="41FD5404" w:rsidR="001C6545" w:rsidRDefault="001C6545" w:rsidP="00730ACA">
            <w:pPr>
              <w:spacing w:after="0"/>
            </w:pPr>
            <w:r>
              <w:t xml:space="preserve">Name: </w:t>
            </w:r>
          </w:p>
        </w:tc>
      </w:tr>
      <w:tr w:rsidR="001C6545" w14:paraId="3B4C8C11" w14:textId="77777777" w:rsidTr="00730ACA">
        <w:tc>
          <w:tcPr>
            <w:tcW w:w="3145" w:type="dxa"/>
          </w:tcPr>
          <w:p w14:paraId="093F60D9" w14:textId="77777777" w:rsidR="001C6545" w:rsidRDefault="001C6545" w:rsidP="00730ACA">
            <w:pPr>
              <w:spacing w:after="0"/>
            </w:pPr>
            <w:r>
              <w:t xml:space="preserve">Rank: </w:t>
            </w:r>
          </w:p>
        </w:tc>
        <w:tc>
          <w:tcPr>
            <w:tcW w:w="3240" w:type="dxa"/>
          </w:tcPr>
          <w:p w14:paraId="5F7307BF" w14:textId="77777777" w:rsidR="001C6545" w:rsidRDefault="001C6545" w:rsidP="00730ACA">
            <w:pPr>
              <w:spacing w:after="0"/>
            </w:pPr>
            <w:r>
              <w:t xml:space="preserve">College: </w:t>
            </w:r>
          </w:p>
        </w:tc>
        <w:tc>
          <w:tcPr>
            <w:tcW w:w="4500" w:type="dxa"/>
          </w:tcPr>
          <w:p w14:paraId="5AFD1CF3" w14:textId="77777777" w:rsidR="001C6545" w:rsidRDefault="001C6545" w:rsidP="00730ACA">
            <w:pPr>
              <w:spacing w:after="0"/>
            </w:pPr>
            <w:r>
              <w:t xml:space="preserve">Dept: </w:t>
            </w:r>
          </w:p>
        </w:tc>
      </w:tr>
    </w:tbl>
    <w:p w14:paraId="02A63056"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CA55139" w14:textId="77777777" w:rsidTr="001C6545">
        <w:tc>
          <w:tcPr>
            <w:tcW w:w="3145" w:type="dxa"/>
            <w:shd w:val="clear" w:color="auto" w:fill="D9D9D9" w:themeFill="background1" w:themeFillShade="D9"/>
          </w:tcPr>
          <w:p w14:paraId="3C9903A5" w14:textId="77777777" w:rsidR="001C6545" w:rsidRDefault="001C6545" w:rsidP="00730ACA">
            <w:pPr>
              <w:spacing w:after="0"/>
            </w:pPr>
            <w:r>
              <w:t>Institution/Location</w:t>
            </w:r>
          </w:p>
        </w:tc>
        <w:tc>
          <w:tcPr>
            <w:tcW w:w="1080" w:type="dxa"/>
            <w:shd w:val="clear" w:color="auto" w:fill="D9D9D9" w:themeFill="background1" w:themeFillShade="D9"/>
          </w:tcPr>
          <w:p w14:paraId="552DB7D2" w14:textId="77777777" w:rsidR="001C6545" w:rsidRDefault="001C6545" w:rsidP="00730ACA">
            <w:pPr>
              <w:spacing w:after="0"/>
            </w:pPr>
            <w:r>
              <w:t>Degree</w:t>
            </w:r>
          </w:p>
        </w:tc>
        <w:tc>
          <w:tcPr>
            <w:tcW w:w="1710" w:type="dxa"/>
            <w:shd w:val="clear" w:color="auto" w:fill="D9D9D9" w:themeFill="background1" w:themeFillShade="D9"/>
          </w:tcPr>
          <w:p w14:paraId="55F1CCD4" w14:textId="77777777" w:rsidR="001C6545" w:rsidRDefault="001C6545" w:rsidP="00730ACA">
            <w:pPr>
              <w:spacing w:after="0"/>
            </w:pPr>
            <w:r>
              <w:t>Year(s)</w:t>
            </w:r>
          </w:p>
        </w:tc>
        <w:tc>
          <w:tcPr>
            <w:tcW w:w="4950" w:type="dxa"/>
            <w:shd w:val="clear" w:color="auto" w:fill="D9D9D9" w:themeFill="background1" w:themeFillShade="D9"/>
          </w:tcPr>
          <w:p w14:paraId="384BBD2E" w14:textId="77777777" w:rsidR="001C6545" w:rsidRDefault="001C6545" w:rsidP="00730ACA">
            <w:pPr>
              <w:spacing w:after="0"/>
            </w:pPr>
            <w:r>
              <w:t>Field of Study</w:t>
            </w:r>
          </w:p>
        </w:tc>
      </w:tr>
      <w:tr w:rsidR="001C6545" w14:paraId="209AE650" w14:textId="77777777" w:rsidTr="001C6545">
        <w:tc>
          <w:tcPr>
            <w:tcW w:w="3145" w:type="dxa"/>
          </w:tcPr>
          <w:p w14:paraId="7D29C46E" w14:textId="77777777" w:rsidR="001C6545" w:rsidRDefault="001C6545" w:rsidP="00730ACA">
            <w:pPr>
              <w:spacing w:after="0"/>
            </w:pPr>
          </w:p>
        </w:tc>
        <w:tc>
          <w:tcPr>
            <w:tcW w:w="1080" w:type="dxa"/>
          </w:tcPr>
          <w:p w14:paraId="4661B02A" w14:textId="77777777" w:rsidR="001C6545" w:rsidRDefault="001C6545" w:rsidP="00730ACA">
            <w:pPr>
              <w:spacing w:after="0"/>
            </w:pPr>
          </w:p>
        </w:tc>
        <w:tc>
          <w:tcPr>
            <w:tcW w:w="1710" w:type="dxa"/>
          </w:tcPr>
          <w:p w14:paraId="2CB00D02" w14:textId="77777777" w:rsidR="001C6545" w:rsidRDefault="001C6545" w:rsidP="00730ACA">
            <w:pPr>
              <w:spacing w:after="0"/>
            </w:pPr>
          </w:p>
        </w:tc>
        <w:tc>
          <w:tcPr>
            <w:tcW w:w="4950" w:type="dxa"/>
          </w:tcPr>
          <w:p w14:paraId="78EFBFB8" w14:textId="77777777" w:rsidR="001C6545" w:rsidRDefault="001C6545" w:rsidP="00730ACA">
            <w:pPr>
              <w:spacing w:after="0"/>
            </w:pPr>
          </w:p>
        </w:tc>
      </w:tr>
      <w:tr w:rsidR="001C6545" w14:paraId="44688321" w14:textId="77777777" w:rsidTr="001C6545">
        <w:tc>
          <w:tcPr>
            <w:tcW w:w="3145" w:type="dxa"/>
          </w:tcPr>
          <w:p w14:paraId="71825743" w14:textId="77777777" w:rsidR="001C6545" w:rsidRDefault="001C6545" w:rsidP="00730ACA">
            <w:pPr>
              <w:spacing w:after="0"/>
            </w:pPr>
          </w:p>
        </w:tc>
        <w:tc>
          <w:tcPr>
            <w:tcW w:w="1080" w:type="dxa"/>
          </w:tcPr>
          <w:p w14:paraId="305A9B21" w14:textId="77777777" w:rsidR="001C6545" w:rsidRDefault="001C6545" w:rsidP="00730ACA">
            <w:pPr>
              <w:spacing w:after="0"/>
            </w:pPr>
          </w:p>
        </w:tc>
        <w:tc>
          <w:tcPr>
            <w:tcW w:w="1710" w:type="dxa"/>
          </w:tcPr>
          <w:p w14:paraId="1EFE0926" w14:textId="77777777" w:rsidR="001C6545" w:rsidRDefault="001C6545" w:rsidP="00730ACA">
            <w:pPr>
              <w:spacing w:after="0"/>
            </w:pPr>
          </w:p>
        </w:tc>
        <w:tc>
          <w:tcPr>
            <w:tcW w:w="4950" w:type="dxa"/>
          </w:tcPr>
          <w:p w14:paraId="12B1A736" w14:textId="77777777" w:rsidR="001C6545" w:rsidRDefault="001C6545" w:rsidP="00730ACA">
            <w:pPr>
              <w:spacing w:after="0"/>
            </w:pPr>
          </w:p>
        </w:tc>
      </w:tr>
      <w:tr w:rsidR="001C6545" w14:paraId="68E2CCFB" w14:textId="77777777" w:rsidTr="001C6545">
        <w:tc>
          <w:tcPr>
            <w:tcW w:w="3145" w:type="dxa"/>
          </w:tcPr>
          <w:p w14:paraId="787B71E3" w14:textId="77777777" w:rsidR="001C6545" w:rsidRDefault="001C6545" w:rsidP="00730ACA">
            <w:pPr>
              <w:spacing w:after="0"/>
            </w:pPr>
          </w:p>
        </w:tc>
        <w:tc>
          <w:tcPr>
            <w:tcW w:w="1080" w:type="dxa"/>
          </w:tcPr>
          <w:p w14:paraId="32CCF6B2" w14:textId="77777777" w:rsidR="001C6545" w:rsidRDefault="001C6545" w:rsidP="00730ACA">
            <w:pPr>
              <w:spacing w:after="0"/>
            </w:pPr>
          </w:p>
        </w:tc>
        <w:tc>
          <w:tcPr>
            <w:tcW w:w="1710" w:type="dxa"/>
          </w:tcPr>
          <w:p w14:paraId="7C20CD6C" w14:textId="77777777" w:rsidR="001C6545" w:rsidRDefault="001C6545" w:rsidP="00730ACA">
            <w:pPr>
              <w:spacing w:after="0"/>
            </w:pPr>
          </w:p>
        </w:tc>
        <w:tc>
          <w:tcPr>
            <w:tcW w:w="4950" w:type="dxa"/>
          </w:tcPr>
          <w:p w14:paraId="1175A25F" w14:textId="77777777" w:rsidR="001C6545" w:rsidRDefault="001C6545" w:rsidP="00730ACA">
            <w:pPr>
              <w:spacing w:after="0"/>
            </w:pPr>
          </w:p>
        </w:tc>
      </w:tr>
      <w:tr w:rsidR="001C6545" w14:paraId="5A97348F" w14:textId="77777777" w:rsidTr="001C6545">
        <w:tc>
          <w:tcPr>
            <w:tcW w:w="3145" w:type="dxa"/>
          </w:tcPr>
          <w:p w14:paraId="5FDEBB68" w14:textId="77777777" w:rsidR="001C6545" w:rsidRDefault="001C6545" w:rsidP="00730ACA">
            <w:pPr>
              <w:spacing w:after="0"/>
            </w:pPr>
          </w:p>
        </w:tc>
        <w:tc>
          <w:tcPr>
            <w:tcW w:w="1080" w:type="dxa"/>
          </w:tcPr>
          <w:p w14:paraId="7EC87924" w14:textId="77777777" w:rsidR="001C6545" w:rsidRDefault="001C6545" w:rsidP="00730ACA">
            <w:pPr>
              <w:spacing w:after="0"/>
            </w:pPr>
          </w:p>
        </w:tc>
        <w:tc>
          <w:tcPr>
            <w:tcW w:w="1710" w:type="dxa"/>
          </w:tcPr>
          <w:p w14:paraId="6BDC5DA6" w14:textId="77777777" w:rsidR="001C6545" w:rsidRDefault="001C6545" w:rsidP="00730ACA">
            <w:pPr>
              <w:spacing w:after="0"/>
            </w:pPr>
          </w:p>
        </w:tc>
        <w:tc>
          <w:tcPr>
            <w:tcW w:w="4950" w:type="dxa"/>
          </w:tcPr>
          <w:p w14:paraId="0001A803" w14:textId="77777777" w:rsidR="001C6545" w:rsidRDefault="001C6545" w:rsidP="00730ACA">
            <w:pPr>
              <w:spacing w:after="0"/>
            </w:pPr>
          </w:p>
        </w:tc>
      </w:tr>
    </w:tbl>
    <w:p w14:paraId="75C83800"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5F493D1C" w14:textId="77777777" w:rsidTr="00730ACA">
        <w:tc>
          <w:tcPr>
            <w:tcW w:w="5035" w:type="dxa"/>
            <w:shd w:val="clear" w:color="auto" w:fill="D9D9D9" w:themeFill="background1" w:themeFillShade="D9"/>
          </w:tcPr>
          <w:p w14:paraId="1D194ED7" w14:textId="77777777" w:rsidR="001C6545" w:rsidRDefault="001C6545" w:rsidP="00730ACA">
            <w:pPr>
              <w:spacing w:after="0"/>
            </w:pPr>
            <w:r>
              <w:t>Academic Year(s)</w:t>
            </w:r>
          </w:p>
        </w:tc>
        <w:tc>
          <w:tcPr>
            <w:tcW w:w="5850" w:type="dxa"/>
            <w:shd w:val="clear" w:color="auto" w:fill="D9D9D9" w:themeFill="background1" w:themeFillShade="D9"/>
          </w:tcPr>
          <w:p w14:paraId="6EF244E0" w14:textId="77777777" w:rsidR="001C6545" w:rsidRDefault="001C6545" w:rsidP="00730ACA">
            <w:pPr>
              <w:spacing w:after="0"/>
            </w:pPr>
            <w:r>
              <w:t>Rank and Tenure Status</w:t>
            </w:r>
          </w:p>
        </w:tc>
      </w:tr>
      <w:tr w:rsidR="001C6545" w14:paraId="21D0A45D" w14:textId="77777777" w:rsidTr="00730ACA">
        <w:tc>
          <w:tcPr>
            <w:tcW w:w="5035" w:type="dxa"/>
          </w:tcPr>
          <w:p w14:paraId="17BA3F34" w14:textId="77777777" w:rsidR="001C6545" w:rsidRDefault="001C6545" w:rsidP="00730ACA">
            <w:pPr>
              <w:spacing w:after="0"/>
            </w:pPr>
          </w:p>
        </w:tc>
        <w:tc>
          <w:tcPr>
            <w:tcW w:w="5850" w:type="dxa"/>
          </w:tcPr>
          <w:p w14:paraId="5F17742C" w14:textId="77777777" w:rsidR="001C6545" w:rsidRDefault="001C6545" w:rsidP="00730ACA">
            <w:pPr>
              <w:spacing w:after="0"/>
            </w:pPr>
          </w:p>
        </w:tc>
      </w:tr>
      <w:tr w:rsidR="001C6545" w14:paraId="550AC80F" w14:textId="77777777" w:rsidTr="00730ACA">
        <w:tc>
          <w:tcPr>
            <w:tcW w:w="5035" w:type="dxa"/>
          </w:tcPr>
          <w:p w14:paraId="5C3E383C" w14:textId="77777777" w:rsidR="001C6545" w:rsidRDefault="001C6545" w:rsidP="00730ACA">
            <w:pPr>
              <w:spacing w:after="0"/>
            </w:pPr>
          </w:p>
        </w:tc>
        <w:tc>
          <w:tcPr>
            <w:tcW w:w="5850" w:type="dxa"/>
          </w:tcPr>
          <w:p w14:paraId="5A003554" w14:textId="77777777" w:rsidR="001C6545" w:rsidRDefault="001C6545" w:rsidP="00730ACA">
            <w:pPr>
              <w:spacing w:after="0"/>
            </w:pPr>
          </w:p>
        </w:tc>
      </w:tr>
      <w:tr w:rsidR="001C6545" w14:paraId="3345B7D1" w14:textId="77777777" w:rsidTr="00730ACA">
        <w:tc>
          <w:tcPr>
            <w:tcW w:w="5035" w:type="dxa"/>
          </w:tcPr>
          <w:p w14:paraId="19A9BA8C" w14:textId="77777777" w:rsidR="001C6545" w:rsidRDefault="001C6545" w:rsidP="00730ACA">
            <w:pPr>
              <w:spacing w:after="0"/>
            </w:pPr>
          </w:p>
        </w:tc>
        <w:tc>
          <w:tcPr>
            <w:tcW w:w="5850" w:type="dxa"/>
          </w:tcPr>
          <w:p w14:paraId="1F665132" w14:textId="77777777" w:rsidR="001C6545" w:rsidRDefault="001C6545" w:rsidP="00730ACA">
            <w:pPr>
              <w:spacing w:after="0"/>
            </w:pPr>
          </w:p>
        </w:tc>
      </w:tr>
      <w:tr w:rsidR="001C6545" w14:paraId="7FCEB8EE" w14:textId="77777777" w:rsidTr="00730ACA">
        <w:tc>
          <w:tcPr>
            <w:tcW w:w="5035" w:type="dxa"/>
          </w:tcPr>
          <w:p w14:paraId="14A99FCD" w14:textId="77777777" w:rsidR="001C6545" w:rsidRDefault="001C6545" w:rsidP="00730ACA">
            <w:pPr>
              <w:spacing w:after="0"/>
            </w:pPr>
          </w:p>
        </w:tc>
        <w:tc>
          <w:tcPr>
            <w:tcW w:w="5850" w:type="dxa"/>
          </w:tcPr>
          <w:p w14:paraId="4A642AE7" w14:textId="77777777" w:rsidR="001C6545" w:rsidRDefault="001C6545" w:rsidP="00730ACA">
            <w:pPr>
              <w:spacing w:after="0"/>
            </w:pPr>
          </w:p>
        </w:tc>
      </w:tr>
    </w:tbl>
    <w:p w14:paraId="38997A92"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13742D11" w14:textId="77777777" w:rsidTr="00730ACA">
        <w:tc>
          <w:tcPr>
            <w:tcW w:w="2965" w:type="dxa"/>
            <w:shd w:val="clear" w:color="auto" w:fill="D9D9D9" w:themeFill="background1" w:themeFillShade="D9"/>
          </w:tcPr>
          <w:p w14:paraId="73001378" w14:textId="77777777" w:rsidR="001C6545" w:rsidRDefault="001C6545" w:rsidP="00730ACA">
            <w:pPr>
              <w:spacing w:after="0"/>
            </w:pPr>
            <w:r>
              <w:t>Semester and Year</w:t>
            </w:r>
          </w:p>
        </w:tc>
        <w:tc>
          <w:tcPr>
            <w:tcW w:w="7920" w:type="dxa"/>
            <w:shd w:val="clear" w:color="auto" w:fill="D9D9D9" w:themeFill="background1" w:themeFillShade="D9"/>
          </w:tcPr>
          <w:p w14:paraId="64F7DA07" w14:textId="77777777" w:rsidR="001C6545" w:rsidRDefault="001C6545" w:rsidP="00730ACA">
            <w:pPr>
              <w:spacing w:after="0"/>
            </w:pPr>
            <w:r>
              <w:t>Course Title</w:t>
            </w:r>
          </w:p>
        </w:tc>
      </w:tr>
      <w:tr w:rsidR="001C6545" w14:paraId="298ABD8E" w14:textId="77777777" w:rsidTr="00730ACA">
        <w:tc>
          <w:tcPr>
            <w:tcW w:w="2965" w:type="dxa"/>
          </w:tcPr>
          <w:p w14:paraId="6AF19594" w14:textId="77777777" w:rsidR="001C6545" w:rsidRDefault="001C6545" w:rsidP="00730ACA">
            <w:pPr>
              <w:spacing w:after="0"/>
            </w:pPr>
          </w:p>
        </w:tc>
        <w:tc>
          <w:tcPr>
            <w:tcW w:w="7920" w:type="dxa"/>
          </w:tcPr>
          <w:p w14:paraId="510435A4" w14:textId="77777777" w:rsidR="001C6545" w:rsidRDefault="001C6545" w:rsidP="00730ACA">
            <w:pPr>
              <w:spacing w:after="0"/>
            </w:pPr>
          </w:p>
        </w:tc>
      </w:tr>
      <w:tr w:rsidR="001C6545" w14:paraId="5E8E84A6" w14:textId="77777777" w:rsidTr="00730ACA">
        <w:tc>
          <w:tcPr>
            <w:tcW w:w="2965" w:type="dxa"/>
          </w:tcPr>
          <w:p w14:paraId="4A96B66B" w14:textId="77777777" w:rsidR="001C6545" w:rsidRDefault="001C6545" w:rsidP="00730ACA">
            <w:pPr>
              <w:spacing w:after="0"/>
            </w:pPr>
          </w:p>
        </w:tc>
        <w:tc>
          <w:tcPr>
            <w:tcW w:w="7920" w:type="dxa"/>
          </w:tcPr>
          <w:p w14:paraId="12E10BCD" w14:textId="77777777" w:rsidR="001C6545" w:rsidRDefault="001C6545" w:rsidP="00730ACA">
            <w:pPr>
              <w:spacing w:after="0"/>
            </w:pPr>
          </w:p>
        </w:tc>
      </w:tr>
      <w:tr w:rsidR="001C6545" w14:paraId="680B9FE5" w14:textId="77777777" w:rsidTr="00730ACA">
        <w:tc>
          <w:tcPr>
            <w:tcW w:w="2965" w:type="dxa"/>
          </w:tcPr>
          <w:p w14:paraId="1C83B198" w14:textId="77777777" w:rsidR="001C6545" w:rsidRDefault="001C6545" w:rsidP="00730ACA">
            <w:pPr>
              <w:spacing w:after="0"/>
            </w:pPr>
          </w:p>
        </w:tc>
        <w:tc>
          <w:tcPr>
            <w:tcW w:w="7920" w:type="dxa"/>
          </w:tcPr>
          <w:p w14:paraId="0340CD2B" w14:textId="77777777" w:rsidR="001C6545" w:rsidRDefault="001C6545" w:rsidP="00730ACA">
            <w:pPr>
              <w:spacing w:after="0"/>
            </w:pPr>
          </w:p>
        </w:tc>
      </w:tr>
      <w:tr w:rsidR="001C6545" w14:paraId="3F1FD741" w14:textId="77777777" w:rsidTr="00730ACA">
        <w:tc>
          <w:tcPr>
            <w:tcW w:w="2965" w:type="dxa"/>
          </w:tcPr>
          <w:p w14:paraId="2101F3A8" w14:textId="77777777" w:rsidR="001C6545" w:rsidRDefault="001C6545" w:rsidP="00730ACA">
            <w:pPr>
              <w:spacing w:after="0"/>
            </w:pPr>
          </w:p>
        </w:tc>
        <w:tc>
          <w:tcPr>
            <w:tcW w:w="7920" w:type="dxa"/>
          </w:tcPr>
          <w:p w14:paraId="62ED27E1" w14:textId="77777777" w:rsidR="001C6545" w:rsidRDefault="001C6545" w:rsidP="00730ACA">
            <w:pPr>
              <w:spacing w:after="0"/>
            </w:pPr>
          </w:p>
        </w:tc>
      </w:tr>
      <w:tr w:rsidR="001C6545" w14:paraId="513B12AD" w14:textId="77777777" w:rsidTr="00730ACA">
        <w:tc>
          <w:tcPr>
            <w:tcW w:w="2965" w:type="dxa"/>
          </w:tcPr>
          <w:p w14:paraId="43919D66" w14:textId="77777777" w:rsidR="001C6545" w:rsidRDefault="001C6545" w:rsidP="00730ACA">
            <w:pPr>
              <w:spacing w:after="0"/>
            </w:pPr>
          </w:p>
        </w:tc>
        <w:tc>
          <w:tcPr>
            <w:tcW w:w="7920" w:type="dxa"/>
          </w:tcPr>
          <w:p w14:paraId="44502227" w14:textId="77777777" w:rsidR="001C6545" w:rsidRDefault="001C6545" w:rsidP="00730ACA">
            <w:pPr>
              <w:spacing w:after="0"/>
            </w:pPr>
          </w:p>
        </w:tc>
      </w:tr>
      <w:tr w:rsidR="001C6545" w14:paraId="30E3E9B0" w14:textId="77777777" w:rsidTr="00730ACA">
        <w:tc>
          <w:tcPr>
            <w:tcW w:w="2965" w:type="dxa"/>
          </w:tcPr>
          <w:p w14:paraId="62484EE3" w14:textId="77777777" w:rsidR="001C6545" w:rsidRDefault="001C6545" w:rsidP="00730ACA">
            <w:pPr>
              <w:spacing w:after="0"/>
            </w:pPr>
          </w:p>
        </w:tc>
        <w:tc>
          <w:tcPr>
            <w:tcW w:w="7920" w:type="dxa"/>
          </w:tcPr>
          <w:p w14:paraId="0B0744B7" w14:textId="77777777" w:rsidR="001C6545" w:rsidRDefault="001C6545" w:rsidP="00730ACA">
            <w:pPr>
              <w:spacing w:after="0"/>
            </w:pPr>
          </w:p>
        </w:tc>
      </w:tr>
    </w:tbl>
    <w:p w14:paraId="3288CA2C" w14:textId="77777777" w:rsidR="001C6545" w:rsidRDefault="001C6545" w:rsidP="001C6545">
      <w:pPr>
        <w:pStyle w:val="Heading2"/>
        <w:jc w:val="center"/>
      </w:pPr>
      <w:r>
        <w:t>Relevant Publications/Presentations</w:t>
      </w:r>
    </w:p>
    <w:p w14:paraId="44C0CD8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7EFE5BA" w14:textId="77777777" w:rsidTr="00730ACA">
        <w:trPr>
          <w:trHeight w:val="458"/>
        </w:trPr>
        <w:tc>
          <w:tcPr>
            <w:tcW w:w="10790" w:type="dxa"/>
          </w:tcPr>
          <w:p w14:paraId="00080B4C" w14:textId="77777777" w:rsidR="001C6545" w:rsidRDefault="001C6545" w:rsidP="00730ACA"/>
          <w:p w14:paraId="3399A230" w14:textId="739396AB" w:rsidR="001C6545" w:rsidRDefault="001C6545" w:rsidP="00730ACA"/>
        </w:tc>
      </w:tr>
    </w:tbl>
    <w:p w14:paraId="394CE5B1" w14:textId="77777777" w:rsidR="001C6545" w:rsidRDefault="001C6545" w:rsidP="001C6545">
      <w:pPr>
        <w:pStyle w:val="Heading2"/>
        <w:jc w:val="center"/>
      </w:pPr>
      <w:r>
        <w:t>Other Relevant Activities</w:t>
      </w:r>
    </w:p>
    <w:p w14:paraId="561477F6"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5C931AE0" w14:textId="77777777" w:rsidTr="00730ACA">
        <w:trPr>
          <w:trHeight w:val="728"/>
        </w:trPr>
        <w:tc>
          <w:tcPr>
            <w:tcW w:w="10790" w:type="dxa"/>
          </w:tcPr>
          <w:p w14:paraId="2FAA72B0" w14:textId="77777777" w:rsidR="001C6545" w:rsidRDefault="001C6545" w:rsidP="00730ACA"/>
          <w:p w14:paraId="6A4B0F34" w14:textId="4FA608BF" w:rsidR="001C6545" w:rsidRDefault="001C6545" w:rsidP="00730ACA"/>
        </w:tc>
      </w:tr>
    </w:tbl>
    <w:p w14:paraId="127AED2D" w14:textId="77777777" w:rsidR="001C6545" w:rsidRDefault="001C6545" w:rsidP="001C6545">
      <w:pPr>
        <w:pStyle w:val="Heading2"/>
        <w:jc w:val="center"/>
      </w:pPr>
      <w:r>
        <w:lastRenderedPageBreak/>
        <w:t>Current and Previous MSU Intramural Grant Funding</w:t>
      </w:r>
    </w:p>
    <w:p w14:paraId="10E99D1C"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65AC9D68" w14:textId="77777777" w:rsidTr="0005504D">
        <w:tc>
          <w:tcPr>
            <w:tcW w:w="329" w:type="dxa"/>
            <w:shd w:val="clear" w:color="auto" w:fill="D9D9D9" w:themeFill="background1" w:themeFillShade="D9"/>
          </w:tcPr>
          <w:p w14:paraId="6D3CF2C4"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563A40DD"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13D73B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4309AFDE" w14:textId="77777777" w:rsidR="001C6545" w:rsidRPr="0005504D" w:rsidRDefault="001C6545" w:rsidP="00730ACA">
            <w:pPr>
              <w:spacing w:after="0"/>
              <w:rPr>
                <w:b/>
              </w:rPr>
            </w:pPr>
            <w:r w:rsidRPr="0005504D">
              <w:rPr>
                <w:b/>
              </w:rPr>
              <w:t>PI and co-PI name(s)</w:t>
            </w:r>
          </w:p>
        </w:tc>
      </w:tr>
      <w:tr w:rsidR="001C6545" w14:paraId="657C06E0" w14:textId="77777777" w:rsidTr="00730ACA">
        <w:tc>
          <w:tcPr>
            <w:tcW w:w="329" w:type="dxa"/>
          </w:tcPr>
          <w:p w14:paraId="2A1F7CBE" w14:textId="77777777" w:rsidR="001C6545" w:rsidRDefault="001C6545" w:rsidP="00730ACA">
            <w:pPr>
              <w:spacing w:after="0"/>
            </w:pPr>
            <w:r>
              <w:t>1</w:t>
            </w:r>
          </w:p>
        </w:tc>
        <w:tc>
          <w:tcPr>
            <w:tcW w:w="1524" w:type="dxa"/>
          </w:tcPr>
          <w:p w14:paraId="15015653" w14:textId="77777777" w:rsidR="001C6545" w:rsidRDefault="001C6545" w:rsidP="00730ACA">
            <w:pPr>
              <w:spacing w:after="0"/>
            </w:pPr>
          </w:p>
        </w:tc>
        <w:tc>
          <w:tcPr>
            <w:tcW w:w="3622" w:type="dxa"/>
          </w:tcPr>
          <w:p w14:paraId="6F5964B3" w14:textId="77777777" w:rsidR="001C6545" w:rsidRDefault="001C6545" w:rsidP="00730ACA">
            <w:pPr>
              <w:spacing w:after="0"/>
            </w:pPr>
          </w:p>
        </w:tc>
        <w:tc>
          <w:tcPr>
            <w:tcW w:w="5410" w:type="dxa"/>
          </w:tcPr>
          <w:p w14:paraId="537909DB" w14:textId="77777777" w:rsidR="001C6545" w:rsidRDefault="001C6545" w:rsidP="00730ACA">
            <w:pPr>
              <w:spacing w:after="0"/>
            </w:pPr>
          </w:p>
        </w:tc>
      </w:tr>
      <w:tr w:rsidR="001C6545" w14:paraId="78CED370" w14:textId="77777777" w:rsidTr="00730ACA">
        <w:tc>
          <w:tcPr>
            <w:tcW w:w="329" w:type="dxa"/>
          </w:tcPr>
          <w:p w14:paraId="6220A3ED" w14:textId="77777777" w:rsidR="001C6545" w:rsidRDefault="001C6545" w:rsidP="00730ACA">
            <w:pPr>
              <w:spacing w:after="0"/>
            </w:pPr>
            <w:r>
              <w:t>2</w:t>
            </w:r>
          </w:p>
        </w:tc>
        <w:tc>
          <w:tcPr>
            <w:tcW w:w="1524" w:type="dxa"/>
          </w:tcPr>
          <w:p w14:paraId="193DB229" w14:textId="77777777" w:rsidR="001C6545" w:rsidRDefault="001C6545" w:rsidP="00730ACA">
            <w:pPr>
              <w:spacing w:after="0"/>
            </w:pPr>
          </w:p>
        </w:tc>
        <w:tc>
          <w:tcPr>
            <w:tcW w:w="3622" w:type="dxa"/>
          </w:tcPr>
          <w:p w14:paraId="6EE89A6B" w14:textId="77777777" w:rsidR="001C6545" w:rsidRDefault="001C6545" w:rsidP="00730ACA">
            <w:pPr>
              <w:spacing w:after="0"/>
            </w:pPr>
          </w:p>
        </w:tc>
        <w:tc>
          <w:tcPr>
            <w:tcW w:w="5410" w:type="dxa"/>
          </w:tcPr>
          <w:p w14:paraId="6C78FEAB" w14:textId="77777777" w:rsidR="001C6545" w:rsidRDefault="001C6545" w:rsidP="00730ACA">
            <w:pPr>
              <w:spacing w:after="0"/>
            </w:pPr>
          </w:p>
        </w:tc>
      </w:tr>
      <w:tr w:rsidR="001C6545" w14:paraId="0AB96EFF" w14:textId="77777777" w:rsidTr="00730ACA">
        <w:tc>
          <w:tcPr>
            <w:tcW w:w="329" w:type="dxa"/>
          </w:tcPr>
          <w:p w14:paraId="3192707E" w14:textId="77777777" w:rsidR="001C6545" w:rsidRDefault="001C6545" w:rsidP="00730ACA">
            <w:pPr>
              <w:spacing w:after="0"/>
            </w:pPr>
            <w:r>
              <w:t>3</w:t>
            </w:r>
          </w:p>
        </w:tc>
        <w:tc>
          <w:tcPr>
            <w:tcW w:w="1524" w:type="dxa"/>
          </w:tcPr>
          <w:p w14:paraId="59F24E8A" w14:textId="77777777" w:rsidR="001C6545" w:rsidRDefault="001C6545" w:rsidP="00730ACA">
            <w:pPr>
              <w:spacing w:after="0"/>
            </w:pPr>
          </w:p>
        </w:tc>
        <w:tc>
          <w:tcPr>
            <w:tcW w:w="3622" w:type="dxa"/>
          </w:tcPr>
          <w:p w14:paraId="3FBBE9E3" w14:textId="77777777" w:rsidR="001C6545" w:rsidRDefault="001C6545" w:rsidP="00730ACA">
            <w:pPr>
              <w:spacing w:after="0"/>
            </w:pPr>
          </w:p>
        </w:tc>
        <w:tc>
          <w:tcPr>
            <w:tcW w:w="5410" w:type="dxa"/>
          </w:tcPr>
          <w:p w14:paraId="27087691" w14:textId="77777777" w:rsidR="001C6545" w:rsidRDefault="001C6545" w:rsidP="00730ACA">
            <w:pPr>
              <w:spacing w:after="0"/>
            </w:pPr>
          </w:p>
        </w:tc>
      </w:tr>
      <w:tr w:rsidR="001C6545" w14:paraId="0A18807B" w14:textId="77777777" w:rsidTr="00730ACA">
        <w:tc>
          <w:tcPr>
            <w:tcW w:w="329" w:type="dxa"/>
          </w:tcPr>
          <w:p w14:paraId="06E3E9B5" w14:textId="77777777" w:rsidR="001C6545" w:rsidRDefault="001C6545" w:rsidP="00730ACA">
            <w:pPr>
              <w:spacing w:after="0"/>
            </w:pPr>
            <w:r>
              <w:t>4</w:t>
            </w:r>
          </w:p>
        </w:tc>
        <w:tc>
          <w:tcPr>
            <w:tcW w:w="1524" w:type="dxa"/>
          </w:tcPr>
          <w:p w14:paraId="708979A7" w14:textId="77777777" w:rsidR="001C6545" w:rsidRDefault="001C6545" w:rsidP="00730ACA">
            <w:pPr>
              <w:spacing w:after="0"/>
            </w:pPr>
          </w:p>
        </w:tc>
        <w:tc>
          <w:tcPr>
            <w:tcW w:w="3622" w:type="dxa"/>
          </w:tcPr>
          <w:p w14:paraId="650CDEA5" w14:textId="77777777" w:rsidR="001C6545" w:rsidRDefault="001C6545" w:rsidP="00730ACA">
            <w:pPr>
              <w:spacing w:after="0"/>
            </w:pPr>
          </w:p>
        </w:tc>
        <w:tc>
          <w:tcPr>
            <w:tcW w:w="5410" w:type="dxa"/>
          </w:tcPr>
          <w:p w14:paraId="39C65E32" w14:textId="77777777" w:rsidR="001C6545" w:rsidRDefault="001C6545" w:rsidP="00730ACA">
            <w:pPr>
              <w:spacing w:after="0"/>
            </w:pPr>
          </w:p>
        </w:tc>
      </w:tr>
      <w:tr w:rsidR="001C6545" w14:paraId="16E8DF0E" w14:textId="77777777" w:rsidTr="00730ACA">
        <w:tc>
          <w:tcPr>
            <w:tcW w:w="10885" w:type="dxa"/>
            <w:gridSpan w:val="4"/>
            <w:shd w:val="clear" w:color="auto" w:fill="D9D9D9" w:themeFill="background1" w:themeFillShade="D9"/>
          </w:tcPr>
          <w:p w14:paraId="690599C4"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6D6DF7D7" w14:textId="77777777" w:rsidTr="00730ACA">
        <w:tc>
          <w:tcPr>
            <w:tcW w:w="329" w:type="dxa"/>
          </w:tcPr>
          <w:p w14:paraId="7EC1D04F" w14:textId="77777777" w:rsidR="001C6545" w:rsidRDefault="001C6545" w:rsidP="00730ACA">
            <w:pPr>
              <w:spacing w:after="0"/>
            </w:pPr>
            <w:r>
              <w:t>1</w:t>
            </w:r>
          </w:p>
        </w:tc>
        <w:tc>
          <w:tcPr>
            <w:tcW w:w="10556" w:type="dxa"/>
            <w:gridSpan w:val="3"/>
          </w:tcPr>
          <w:p w14:paraId="6C6157B0" w14:textId="77777777" w:rsidR="001C6545" w:rsidRDefault="001C6545" w:rsidP="00730ACA">
            <w:pPr>
              <w:spacing w:after="0"/>
            </w:pPr>
          </w:p>
        </w:tc>
      </w:tr>
      <w:tr w:rsidR="001C6545" w14:paraId="715EC424" w14:textId="77777777" w:rsidTr="00730ACA">
        <w:tc>
          <w:tcPr>
            <w:tcW w:w="329" w:type="dxa"/>
          </w:tcPr>
          <w:p w14:paraId="2EC9EB84" w14:textId="77777777" w:rsidR="001C6545" w:rsidRDefault="001C6545" w:rsidP="00730ACA">
            <w:pPr>
              <w:spacing w:after="0"/>
            </w:pPr>
            <w:r>
              <w:t>2</w:t>
            </w:r>
          </w:p>
        </w:tc>
        <w:tc>
          <w:tcPr>
            <w:tcW w:w="10556" w:type="dxa"/>
            <w:gridSpan w:val="3"/>
          </w:tcPr>
          <w:p w14:paraId="135CFCE6" w14:textId="77777777" w:rsidR="001C6545" w:rsidRDefault="001C6545" w:rsidP="00730ACA">
            <w:pPr>
              <w:spacing w:after="0"/>
            </w:pPr>
          </w:p>
        </w:tc>
      </w:tr>
      <w:tr w:rsidR="001C6545" w14:paraId="08CAC21D" w14:textId="77777777" w:rsidTr="00730ACA">
        <w:tc>
          <w:tcPr>
            <w:tcW w:w="329" w:type="dxa"/>
          </w:tcPr>
          <w:p w14:paraId="5B9788F2" w14:textId="77777777" w:rsidR="001C6545" w:rsidRDefault="001C6545" w:rsidP="00730ACA">
            <w:pPr>
              <w:spacing w:after="0"/>
            </w:pPr>
            <w:r>
              <w:t>3</w:t>
            </w:r>
          </w:p>
        </w:tc>
        <w:tc>
          <w:tcPr>
            <w:tcW w:w="10556" w:type="dxa"/>
            <w:gridSpan w:val="3"/>
          </w:tcPr>
          <w:p w14:paraId="5F6D8D18" w14:textId="77777777" w:rsidR="001C6545" w:rsidRDefault="001C6545" w:rsidP="00730ACA">
            <w:pPr>
              <w:spacing w:after="0"/>
            </w:pPr>
          </w:p>
        </w:tc>
      </w:tr>
      <w:tr w:rsidR="001C6545" w14:paraId="53C19A6D" w14:textId="77777777" w:rsidTr="00730ACA">
        <w:tc>
          <w:tcPr>
            <w:tcW w:w="329" w:type="dxa"/>
          </w:tcPr>
          <w:p w14:paraId="658597B1" w14:textId="77777777" w:rsidR="001C6545" w:rsidRDefault="001C6545" w:rsidP="00730ACA">
            <w:pPr>
              <w:spacing w:after="0"/>
            </w:pPr>
            <w:r>
              <w:t>4</w:t>
            </w:r>
          </w:p>
        </w:tc>
        <w:tc>
          <w:tcPr>
            <w:tcW w:w="10556" w:type="dxa"/>
            <w:gridSpan w:val="3"/>
          </w:tcPr>
          <w:p w14:paraId="5119543D" w14:textId="77777777" w:rsidR="001C6545" w:rsidRDefault="001C6545" w:rsidP="00730ACA">
            <w:pPr>
              <w:spacing w:after="0"/>
            </w:pPr>
          </w:p>
        </w:tc>
      </w:tr>
    </w:tbl>
    <w:p w14:paraId="454E2183" w14:textId="77777777" w:rsidR="001C6545" w:rsidRDefault="001C6545" w:rsidP="001C6545">
      <w:pPr>
        <w:pStyle w:val="Heading2"/>
        <w:jc w:val="center"/>
      </w:pPr>
      <w:r>
        <w:t>Current and Previous External Grant Funding</w:t>
      </w:r>
    </w:p>
    <w:p w14:paraId="6168773A"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742A763A" w14:textId="77777777" w:rsidTr="00730ACA">
        <w:tc>
          <w:tcPr>
            <w:tcW w:w="3145" w:type="dxa"/>
            <w:shd w:val="clear" w:color="auto" w:fill="D9D9D9" w:themeFill="background1" w:themeFillShade="D9"/>
          </w:tcPr>
          <w:p w14:paraId="7FB2E7B3"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0D6FB2FE"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1132829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59C84C78" w14:textId="77777777" w:rsidR="001C6545" w:rsidRPr="0005504D" w:rsidRDefault="001C6545" w:rsidP="00730ACA">
            <w:pPr>
              <w:spacing w:after="0"/>
              <w:rPr>
                <w:b/>
              </w:rPr>
            </w:pPr>
            <w:r w:rsidRPr="0005504D">
              <w:rPr>
                <w:b/>
              </w:rPr>
              <w:t>Start/End Dates</w:t>
            </w:r>
          </w:p>
        </w:tc>
      </w:tr>
      <w:tr w:rsidR="001C6545" w14:paraId="7C8FD72E" w14:textId="77777777" w:rsidTr="00730ACA">
        <w:tc>
          <w:tcPr>
            <w:tcW w:w="3145" w:type="dxa"/>
          </w:tcPr>
          <w:p w14:paraId="1C0678B9" w14:textId="77777777" w:rsidR="001C6545" w:rsidRDefault="001C6545" w:rsidP="00730ACA">
            <w:pPr>
              <w:spacing w:after="0"/>
            </w:pPr>
          </w:p>
        </w:tc>
        <w:tc>
          <w:tcPr>
            <w:tcW w:w="3960" w:type="dxa"/>
          </w:tcPr>
          <w:p w14:paraId="3F52092E" w14:textId="77777777" w:rsidR="001C6545" w:rsidRDefault="001C6545" w:rsidP="00730ACA">
            <w:pPr>
              <w:spacing w:after="0"/>
            </w:pPr>
          </w:p>
        </w:tc>
        <w:tc>
          <w:tcPr>
            <w:tcW w:w="2070" w:type="dxa"/>
          </w:tcPr>
          <w:p w14:paraId="4936F77C" w14:textId="77777777" w:rsidR="001C6545" w:rsidRDefault="001C6545" w:rsidP="00730ACA">
            <w:pPr>
              <w:spacing w:after="0"/>
            </w:pPr>
          </w:p>
        </w:tc>
        <w:tc>
          <w:tcPr>
            <w:tcW w:w="1710" w:type="dxa"/>
          </w:tcPr>
          <w:p w14:paraId="5CC13EB7" w14:textId="77777777" w:rsidR="001C6545" w:rsidRDefault="001C6545" w:rsidP="00730ACA">
            <w:pPr>
              <w:spacing w:after="0"/>
            </w:pPr>
          </w:p>
        </w:tc>
      </w:tr>
      <w:tr w:rsidR="001C6545" w14:paraId="7F7C8A8D" w14:textId="77777777" w:rsidTr="00730ACA">
        <w:tc>
          <w:tcPr>
            <w:tcW w:w="3145" w:type="dxa"/>
          </w:tcPr>
          <w:p w14:paraId="353F04B6" w14:textId="77777777" w:rsidR="001C6545" w:rsidRDefault="001C6545" w:rsidP="00730ACA">
            <w:pPr>
              <w:spacing w:after="0"/>
            </w:pPr>
          </w:p>
        </w:tc>
        <w:tc>
          <w:tcPr>
            <w:tcW w:w="3960" w:type="dxa"/>
          </w:tcPr>
          <w:p w14:paraId="4DA47D7A" w14:textId="77777777" w:rsidR="001C6545" w:rsidRDefault="001C6545" w:rsidP="00730ACA">
            <w:pPr>
              <w:spacing w:after="0"/>
            </w:pPr>
          </w:p>
        </w:tc>
        <w:tc>
          <w:tcPr>
            <w:tcW w:w="2070" w:type="dxa"/>
          </w:tcPr>
          <w:p w14:paraId="3A6E9679" w14:textId="77777777" w:rsidR="001C6545" w:rsidRDefault="001C6545" w:rsidP="00730ACA">
            <w:pPr>
              <w:spacing w:after="0"/>
            </w:pPr>
          </w:p>
        </w:tc>
        <w:tc>
          <w:tcPr>
            <w:tcW w:w="1710" w:type="dxa"/>
          </w:tcPr>
          <w:p w14:paraId="3F8F820A" w14:textId="77777777" w:rsidR="001C6545" w:rsidRDefault="001C6545" w:rsidP="00730ACA">
            <w:pPr>
              <w:spacing w:after="0"/>
            </w:pPr>
          </w:p>
        </w:tc>
      </w:tr>
    </w:tbl>
    <w:p w14:paraId="1E7D8D9A" w14:textId="77777777" w:rsidR="001C6545" w:rsidRDefault="001C6545" w:rsidP="001C6545">
      <w:pPr>
        <w:pStyle w:val="Heading2"/>
        <w:spacing w:before="240"/>
      </w:pPr>
    </w:p>
    <w:p w14:paraId="1DD6E3F1" w14:textId="77777777" w:rsidR="001C6545" w:rsidRDefault="001C6545" w:rsidP="001C6545">
      <w:pPr>
        <w:rPr>
          <w:spacing w:val="15"/>
        </w:rPr>
      </w:pPr>
      <w:r>
        <w:br w:type="page"/>
      </w:r>
    </w:p>
    <w:p w14:paraId="2106FC51" w14:textId="62231D5B" w:rsidR="006C4549" w:rsidRDefault="006C4549" w:rsidP="006C4549">
      <w:r>
        <w:lastRenderedPageBreak/>
        <w:t>Co-PI 2 should complete both pages of this biosketch. Please feel free to add or delete rows as needed.</w:t>
      </w:r>
    </w:p>
    <w:p w14:paraId="4C0E2E05" w14:textId="240A80BA" w:rsidR="001C6545" w:rsidRPr="001C6545" w:rsidRDefault="006C4549" w:rsidP="006C4549">
      <w:pPr>
        <w:pStyle w:val="Heading1"/>
      </w:pPr>
      <w:r>
        <w:t xml:space="preserve"> </w:t>
      </w:r>
      <w:r w:rsidR="001C6545">
        <w:t>Co-PI 2 Biosketch</w:t>
      </w:r>
    </w:p>
    <w:tbl>
      <w:tblPr>
        <w:tblStyle w:val="TableGrid"/>
        <w:tblW w:w="10885" w:type="dxa"/>
        <w:tblLook w:val="04A0" w:firstRow="1" w:lastRow="0" w:firstColumn="1" w:lastColumn="0" w:noHBand="0" w:noVBand="1"/>
      </w:tblPr>
      <w:tblGrid>
        <w:gridCol w:w="3145"/>
        <w:gridCol w:w="3240"/>
        <w:gridCol w:w="4500"/>
      </w:tblGrid>
      <w:tr w:rsidR="001C6545" w14:paraId="763DA22E" w14:textId="77777777" w:rsidTr="00730ACA">
        <w:tc>
          <w:tcPr>
            <w:tcW w:w="10885" w:type="dxa"/>
            <w:gridSpan w:val="3"/>
          </w:tcPr>
          <w:p w14:paraId="570858A5" w14:textId="77777777" w:rsidR="001C6545" w:rsidRDefault="001C6545" w:rsidP="00730ACA">
            <w:pPr>
              <w:spacing w:after="0"/>
            </w:pPr>
            <w:r>
              <w:t xml:space="preserve">Name: </w:t>
            </w:r>
          </w:p>
        </w:tc>
      </w:tr>
      <w:tr w:rsidR="001C6545" w14:paraId="34F2DA33" w14:textId="77777777" w:rsidTr="00730ACA">
        <w:tc>
          <w:tcPr>
            <w:tcW w:w="3145" w:type="dxa"/>
          </w:tcPr>
          <w:p w14:paraId="3583C2A9" w14:textId="77777777" w:rsidR="001C6545" w:rsidRDefault="001C6545" w:rsidP="00730ACA">
            <w:pPr>
              <w:spacing w:after="0"/>
            </w:pPr>
            <w:r>
              <w:t xml:space="preserve">Rank: </w:t>
            </w:r>
          </w:p>
        </w:tc>
        <w:tc>
          <w:tcPr>
            <w:tcW w:w="3240" w:type="dxa"/>
          </w:tcPr>
          <w:p w14:paraId="1ACFA24A" w14:textId="77777777" w:rsidR="001C6545" w:rsidRDefault="001C6545" w:rsidP="00730ACA">
            <w:pPr>
              <w:spacing w:after="0"/>
            </w:pPr>
            <w:r>
              <w:t xml:space="preserve">College: </w:t>
            </w:r>
          </w:p>
        </w:tc>
        <w:tc>
          <w:tcPr>
            <w:tcW w:w="4500" w:type="dxa"/>
          </w:tcPr>
          <w:p w14:paraId="2A91C301" w14:textId="77777777" w:rsidR="001C6545" w:rsidRDefault="001C6545" w:rsidP="00730ACA">
            <w:pPr>
              <w:spacing w:after="0"/>
            </w:pPr>
            <w:r>
              <w:t xml:space="preserve">Dept: </w:t>
            </w:r>
          </w:p>
        </w:tc>
      </w:tr>
    </w:tbl>
    <w:p w14:paraId="63A9B263"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21D1199F" w14:textId="77777777" w:rsidTr="00730ACA">
        <w:tc>
          <w:tcPr>
            <w:tcW w:w="3145" w:type="dxa"/>
            <w:shd w:val="clear" w:color="auto" w:fill="D9D9D9" w:themeFill="background1" w:themeFillShade="D9"/>
          </w:tcPr>
          <w:p w14:paraId="002D7455" w14:textId="77777777" w:rsidR="001C6545" w:rsidRDefault="001C6545" w:rsidP="00730ACA">
            <w:pPr>
              <w:spacing w:after="0"/>
            </w:pPr>
            <w:r>
              <w:t>Institution/Location</w:t>
            </w:r>
          </w:p>
        </w:tc>
        <w:tc>
          <w:tcPr>
            <w:tcW w:w="1080" w:type="dxa"/>
            <w:shd w:val="clear" w:color="auto" w:fill="D9D9D9" w:themeFill="background1" w:themeFillShade="D9"/>
          </w:tcPr>
          <w:p w14:paraId="6AD497B9" w14:textId="77777777" w:rsidR="001C6545" w:rsidRDefault="001C6545" w:rsidP="00730ACA">
            <w:pPr>
              <w:spacing w:after="0"/>
            </w:pPr>
            <w:r>
              <w:t>Degree</w:t>
            </w:r>
          </w:p>
        </w:tc>
        <w:tc>
          <w:tcPr>
            <w:tcW w:w="1710" w:type="dxa"/>
            <w:shd w:val="clear" w:color="auto" w:fill="D9D9D9" w:themeFill="background1" w:themeFillShade="D9"/>
          </w:tcPr>
          <w:p w14:paraId="78CD92E9" w14:textId="77777777" w:rsidR="001C6545" w:rsidRDefault="001C6545" w:rsidP="00730ACA">
            <w:pPr>
              <w:spacing w:after="0"/>
            </w:pPr>
            <w:r>
              <w:t>Year(s)</w:t>
            </w:r>
          </w:p>
        </w:tc>
        <w:tc>
          <w:tcPr>
            <w:tcW w:w="4950" w:type="dxa"/>
            <w:shd w:val="clear" w:color="auto" w:fill="D9D9D9" w:themeFill="background1" w:themeFillShade="D9"/>
          </w:tcPr>
          <w:p w14:paraId="0189E2DE" w14:textId="77777777" w:rsidR="001C6545" w:rsidRDefault="001C6545" w:rsidP="00730ACA">
            <w:pPr>
              <w:spacing w:after="0"/>
            </w:pPr>
            <w:r>
              <w:t>Field of Study</w:t>
            </w:r>
          </w:p>
        </w:tc>
      </w:tr>
      <w:tr w:rsidR="001C6545" w14:paraId="4E99F51B" w14:textId="77777777" w:rsidTr="00730ACA">
        <w:tc>
          <w:tcPr>
            <w:tcW w:w="3145" w:type="dxa"/>
          </w:tcPr>
          <w:p w14:paraId="6DD09A5D" w14:textId="77777777" w:rsidR="001C6545" w:rsidRDefault="001C6545" w:rsidP="00730ACA">
            <w:pPr>
              <w:spacing w:after="0"/>
            </w:pPr>
          </w:p>
        </w:tc>
        <w:tc>
          <w:tcPr>
            <w:tcW w:w="1080" w:type="dxa"/>
          </w:tcPr>
          <w:p w14:paraId="76BED090" w14:textId="77777777" w:rsidR="001C6545" w:rsidRDefault="001C6545" w:rsidP="00730ACA">
            <w:pPr>
              <w:spacing w:after="0"/>
            </w:pPr>
          </w:p>
        </w:tc>
        <w:tc>
          <w:tcPr>
            <w:tcW w:w="1710" w:type="dxa"/>
          </w:tcPr>
          <w:p w14:paraId="115426C4" w14:textId="77777777" w:rsidR="001C6545" w:rsidRDefault="001C6545" w:rsidP="00730ACA">
            <w:pPr>
              <w:spacing w:after="0"/>
            </w:pPr>
          </w:p>
        </w:tc>
        <w:tc>
          <w:tcPr>
            <w:tcW w:w="4950" w:type="dxa"/>
          </w:tcPr>
          <w:p w14:paraId="645FE9D1" w14:textId="77777777" w:rsidR="001C6545" w:rsidRDefault="001C6545" w:rsidP="00730ACA">
            <w:pPr>
              <w:spacing w:after="0"/>
            </w:pPr>
          </w:p>
        </w:tc>
      </w:tr>
      <w:tr w:rsidR="001C6545" w14:paraId="6A06EC14" w14:textId="77777777" w:rsidTr="00730ACA">
        <w:tc>
          <w:tcPr>
            <w:tcW w:w="3145" w:type="dxa"/>
          </w:tcPr>
          <w:p w14:paraId="035CE228" w14:textId="77777777" w:rsidR="001C6545" w:rsidRDefault="001C6545" w:rsidP="00730ACA">
            <w:pPr>
              <w:spacing w:after="0"/>
            </w:pPr>
          </w:p>
        </w:tc>
        <w:tc>
          <w:tcPr>
            <w:tcW w:w="1080" w:type="dxa"/>
          </w:tcPr>
          <w:p w14:paraId="1D5CC7BD" w14:textId="77777777" w:rsidR="001C6545" w:rsidRDefault="001C6545" w:rsidP="00730ACA">
            <w:pPr>
              <w:spacing w:after="0"/>
            </w:pPr>
          </w:p>
        </w:tc>
        <w:tc>
          <w:tcPr>
            <w:tcW w:w="1710" w:type="dxa"/>
          </w:tcPr>
          <w:p w14:paraId="0B6761C6" w14:textId="77777777" w:rsidR="001C6545" w:rsidRDefault="001C6545" w:rsidP="00730ACA">
            <w:pPr>
              <w:spacing w:after="0"/>
            </w:pPr>
          </w:p>
        </w:tc>
        <w:tc>
          <w:tcPr>
            <w:tcW w:w="4950" w:type="dxa"/>
          </w:tcPr>
          <w:p w14:paraId="181EA0AE" w14:textId="77777777" w:rsidR="001C6545" w:rsidRDefault="001C6545" w:rsidP="00730ACA">
            <w:pPr>
              <w:spacing w:after="0"/>
            </w:pPr>
          </w:p>
        </w:tc>
      </w:tr>
      <w:tr w:rsidR="001C6545" w14:paraId="6F8B9734" w14:textId="77777777" w:rsidTr="00730ACA">
        <w:tc>
          <w:tcPr>
            <w:tcW w:w="3145" w:type="dxa"/>
          </w:tcPr>
          <w:p w14:paraId="269BB64D" w14:textId="77777777" w:rsidR="001C6545" w:rsidRDefault="001C6545" w:rsidP="00730ACA">
            <w:pPr>
              <w:spacing w:after="0"/>
            </w:pPr>
          </w:p>
        </w:tc>
        <w:tc>
          <w:tcPr>
            <w:tcW w:w="1080" w:type="dxa"/>
          </w:tcPr>
          <w:p w14:paraId="3EAD6531" w14:textId="77777777" w:rsidR="001C6545" w:rsidRDefault="001C6545" w:rsidP="00730ACA">
            <w:pPr>
              <w:spacing w:after="0"/>
            </w:pPr>
          </w:p>
        </w:tc>
        <w:tc>
          <w:tcPr>
            <w:tcW w:w="1710" w:type="dxa"/>
          </w:tcPr>
          <w:p w14:paraId="1D0FCBA4" w14:textId="77777777" w:rsidR="001C6545" w:rsidRDefault="001C6545" w:rsidP="00730ACA">
            <w:pPr>
              <w:spacing w:after="0"/>
            </w:pPr>
          </w:p>
        </w:tc>
        <w:tc>
          <w:tcPr>
            <w:tcW w:w="4950" w:type="dxa"/>
          </w:tcPr>
          <w:p w14:paraId="020406F5" w14:textId="77777777" w:rsidR="001C6545" w:rsidRDefault="001C6545" w:rsidP="00730ACA">
            <w:pPr>
              <w:spacing w:after="0"/>
            </w:pPr>
          </w:p>
        </w:tc>
      </w:tr>
      <w:tr w:rsidR="001C6545" w14:paraId="29E62FB8" w14:textId="77777777" w:rsidTr="00730ACA">
        <w:tc>
          <w:tcPr>
            <w:tcW w:w="3145" w:type="dxa"/>
          </w:tcPr>
          <w:p w14:paraId="59349A8E" w14:textId="77777777" w:rsidR="001C6545" w:rsidRDefault="001C6545" w:rsidP="00730ACA">
            <w:pPr>
              <w:spacing w:after="0"/>
            </w:pPr>
          </w:p>
        </w:tc>
        <w:tc>
          <w:tcPr>
            <w:tcW w:w="1080" w:type="dxa"/>
          </w:tcPr>
          <w:p w14:paraId="521A234F" w14:textId="77777777" w:rsidR="001C6545" w:rsidRDefault="001C6545" w:rsidP="00730ACA">
            <w:pPr>
              <w:spacing w:after="0"/>
            </w:pPr>
          </w:p>
        </w:tc>
        <w:tc>
          <w:tcPr>
            <w:tcW w:w="1710" w:type="dxa"/>
          </w:tcPr>
          <w:p w14:paraId="4FC972DA" w14:textId="77777777" w:rsidR="001C6545" w:rsidRDefault="001C6545" w:rsidP="00730ACA">
            <w:pPr>
              <w:spacing w:after="0"/>
            </w:pPr>
          </w:p>
        </w:tc>
        <w:tc>
          <w:tcPr>
            <w:tcW w:w="4950" w:type="dxa"/>
          </w:tcPr>
          <w:p w14:paraId="7E47F746" w14:textId="77777777" w:rsidR="001C6545" w:rsidRDefault="001C6545" w:rsidP="00730ACA">
            <w:pPr>
              <w:spacing w:after="0"/>
            </w:pPr>
          </w:p>
        </w:tc>
      </w:tr>
    </w:tbl>
    <w:p w14:paraId="7EC15FE9"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76935BC9" w14:textId="77777777" w:rsidTr="00730ACA">
        <w:tc>
          <w:tcPr>
            <w:tcW w:w="5035" w:type="dxa"/>
            <w:shd w:val="clear" w:color="auto" w:fill="D9D9D9" w:themeFill="background1" w:themeFillShade="D9"/>
          </w:tcPr>
          <w:p w14:paraId="5B896514" w14:textId="77777777" w:rsidR="001C6545" w:rsidRDefault="001C6545" w:rsidP="00730ACA">
            <w:pPr>
              <w:spacing w:after="0"/>
            </w:pPr>
            <w:r>
              <w:t>Academic Year(s)</w:t>
            </w:r>
          </w:p>
        </w:tc>
        <w:tc>
          <w:tcPr>
            <w:tcW w:w="5850" w:type="dxa"/>
            <w:shd w:val="clear" w:color="auto" w:fill="D9D9D9" w:themeFill="background1" w:themeFillShade="D9"/>
          </w:tcPr>
          <w:p w14:paraId="40F79EC9" w14:textId="77777777" w:rsidR="001C6545" w:rsidRDefault="001C6545" w:rsidP="00730ACA">
            <w:pPr>
              <w:spacing w:after="0"/>
            </w:pPr>
            <w:r>
              <w:t>Rank and Tenure Status</w:t>
            </w:r>
          </w:p>
        </w:tc>
      </w:tr>
      <w:tr w:rsidR="001C6545" w14:paraId="4147FD74" w14:textId="77777777" w:rsidTr="00730ACA">
        <w:tc>
          <w:tcPr>
            <w:tcW w:w="5035" w:type="dxa"/>
          </w:tcPr>
          <w:p w14:paraId="0E3514E6" w14:textId="77777777" w:rsidR="001C6545" w:rsidRDefault="001C6545" w:rsidP="00730ACA">
            <w:pPr>
              <w:spacing w:after="0"/>
            </w:pPr>
          </w:p>
        </w:tc>
        <w:tc>
          <w:tcPr>
            <w:tcW w:w="5850" w:type="dxa"/>
          </w:tcPr>
          <w:p w14:paraId="256F7E2B" w14:textId="77777777" w:rsidR="001C6545" w:rsidRDefault="001C6545" w:rsidP="00730ACA">
            <w:pPr>
              <w:spacing w:after="0"/>
            </w:pPr>
          </w:p>
        </w:tc>
      </w:tr>
      <w:tr w:rsidR="001C6545" w14:paraId="65E41CC4" w14:textId="77777777" w:rsidTr="00730ACA">
        <w:tc>
          <w:tcPr>
            <w:tcW w:w="5035" w:type="dxa"/>
          </w:tcPr>
          <w:p w14:paraId="01D33013" w14:textId="77777777" w:rsidR="001C6545" w:rsidRDefault="001C6545" w:rsidP="00730ACA">
            <w:pPr>
              <w:spacing w:after="0"/>
            </w:pPr>
          </w:p>
        </w:tc>
        <w:tc>
          <w:tcPr>
            <w:tcW w:w="5850" w:type="dxa"/>
          </w:tcPr>
          <w:p w14:paraId="1DE7EFB8" w14:textId="77777777" w:rsidR="001C6545" w:rsidRDefault="001C6545" w:rsidP="00730ACA">
            <w:pPr>
              <w:spacing w:after="0"/>
            </w:pPr>
          </w:p>
        </w:tc>
      </w:tr>
      <w:tr w:rsidR="001C6545" w14:paraId="1427301E" w14:textId="77777777" w:rsidTr="00730ACA">
        <w:tc>
          <w:tcPr>
            <w:tcW w:w="5035" w:type="dxa"/>
          </w:tcPr>
          <w:p w14:paraId="7B308183" w14:textId="77777777" w:rsidR="001C6545" w:rsidRDefault="001C6545" w:rsidP="00730ACA">
            <w:pPr>
              <w:spacing w:after="0"/>
            </w:pPr>
          </w:p>
        </w:tc>
        <w:tc>
          <w:tcPr>
            <w:tcW w:w="5850" w:type="dxa"/>
          </w:tcPr>
          <w:p w14:paraId="0EE57787" w14:textId="77777777" w:rsidR="001C6545" w:rsidRDefault="001C6545" w:rsidP="00730ACA">
            <w:pPr>
              <w:spacing w:after="0"/>
            </w:pPr>
          </w:p>
        </w:tc>
      </w:tr>
      <w:tr w:rsidR="001C6545" w14:paraId="6A3B850A" w14:textId="77777777" w:rsidTr="00730ACA">
        <w:tc>
          <w:tcPr>
            <w:tcW w:w="5035" w:type="dxa"/>
          </w:tcPr>
          <w:p w14:paraId="3E6D999C" w14:textId="77777777" w:rsidR="001C6545" w:rsidRDefault="001C6545" w:rsidP="00730ACA">
            <w:pPr>
              <w:spacing w:after="0"/>
            </w:pPr>
          </w:p>
        </w:tc>
        <w:tc>
          <w:tcPr>
            <w:tcW w:w="5850" w:type="dxa"/>
          </w:tcPr>
          <w:p w14:paraId="0DAABDAE" w14:textId="77777777" w:rsidR="001C6545" w:rsidRDefault="001C6545" w:rsidP="00730ACA">
            <w:pPr>
              <w:spacing w:after="0"/>
            </w:pPr>
          </w:p>
        </w:tc>
      </w:tr>
    </w:tbl>
    <w:p w14:paraId="086BBFC1"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73DA118C" w14:textId="77777777" w:rsidTr="00730ACA">
        <w:tc>
          <w:tcPr>
            <w:tcW w:w="2965" w:type="dxa"/>
            <w:shd w:val="clear" w:color="auto" w:fill="D9D9D9" w:themeFill="background1" w:themeFillShade="D9"/>
          </w:tcPr>
          <w:p w14:paraId="28A810E7" w14:textId="77777777" w:rsidR="001C6545" w:rsidRDefault="001C6545" w:rsidP="00730ACA">
            <w:pPr>
              <w:spacing w:after="0"/>
            </w:pPr>
            <w:r>
              <w:t>Semester and Year</w:t>
            </w:r>
          </w:p>
        </w:tc>
        <w:tc>
          <w:tcPr>
            <w:tcW w:w="7920" w:type="dxa"/>
            <w:shd w:val="clear" w:color="auto" w:fill="D9D9D9" w:themeFill="background1" w:themeFillShade="D9"/>
          </w:tcPr>
          <w:p w14:paraId="529D33D3" w14:textId="77777777" w:rsidR="001C6545" w:rsidRDefault="001C6545" w:rsidP="00730ACA">
            <w:pPr>
              <w:spacing w:after="0"/>
            </w:pPr>
            <w:r>
              <w:t>Course Title</w:t>
            </w:r>
          </w:p>
        </w:tc>
      </w:tr>
      <w:tr w:rsidR="001C6545" w14:paraId="00BE09CD" w14:textId="77777777" w:rsidTr="00730ACA">
        <w:tc>
          <w:tcPr>
            <w:tcW w:w="2965" w:type="dxa"/>
          </w:tcPr>
          <w:p w14:paraId="0FE01748" w14:textId="77777777" w:rsidR="001C6545" w:rsidRDefault="001C6545" w:rsidP="00730ACA">
            <w:pPr>
              <w:spacing w:after="0"/>
            </w:pPr>
          </w:p>
        </w:tc>
        <w:tc>
          <w:tcPr>
            <w:tcW w:w="7920" w:type="dxa"/>
          </w:tcPr>
          <w:p w14:paraId="22E9DC88" w14:textId="77777777" w:rsidR="001C6545" w:rsidRDefault="001C6545" w:rsidP="00730ACA">
            <w:pPr>
              <w:spacing w:after="0"/>
            </w:pPr>
          </w:p>
        </w:tc>
      </w:tr>
      <w:tr w:rsidR="001C6545" w14:paraId="255323A6" w14:textId="77777777" w:rsidTr="00730ACA">
        <w:tc>
          <w:tcPr>
            <w:tcW w:w="2965" w:type="dxa"/>
          </w:tcPr>
          <w:p w14:paraId="158AC063" w14:textId="77777777" w:rsidR="001C6545" w:rsidRDefault="001C6545" w:rsidP="00730ACA">
            <w:pPr>
              <w:spacing w:after="0"/>
            </w:pPr>
          </w:p>
        </w:tc>
        <w:tc>
          <w:tcPr>
            <w:tcW w:w="7920" w:type="dxa"/>
          </w:tcPr>
          <w:p w14:paraId="07035150" w14:textId="77777777" w:rsidR="001C6545" w:rsidRDefault="001C6545" w:rsidP="00730ACA">
            <w:pPr>
              <w:spacing w:after="0"/>
            </w:pPr>
          </w:p>
        </w:tc>
      </w:tr>
      <w:tr w:rsidR="001C6545" w14:paraId="1D6A27D3" w14:textId="77777777" w:rsidTr="00730ACA">
        <w:tc>
          <w:tcPr>
            <w:tcW w:w="2965" w:type="dxa"/>
          </w:tcPr>
          <w:p w14:paraId="018B4E45" w14:textId="77777777" w:rsidR="001C6545" w:rsidRDefault="001C6545" w:rsidP="00730ACA">
            <w:pPr>
              <w:spacing w:after="0"/>
            </w:pPr>
          </w:p>
        </w:tc>
        <w:tc>
          <w:tcPr>
            <w:tcW w:w="7920" w:type="dxa"/>
          </w:tcPr>
          <w:p w14:paraId="58465650" w14:textId="77777777" w:rsidR="001C6545" w:rsidRDefault="001C6545" w:rsidP="00730ACA">
            <w:pPr>
              <w:spacing w:after="0"/>
            </w:pPr>
          </w:p>
        </w:tc>
      </w:tr>
      <w:tr w:rsidR="001C6545" w14:paraId="77F6B586" w14:textId="77777777" w:rsidTr="00730ACA">
        <w:tc>
          <w:tcPr>
            <w:tcW w:w="2965" w:type="dxa"/>
          </w:tcPr>
          <w:p w14:paraId="0C868E71" w14:textId="77777777" w:rsidR="001C6545" w:rsidRDefault="001C6545" w:rsidP="00730ACA">
            <w:pPr>
              <w:spacing w:after="0"/>
            </w:pPr>
          </w:p>
        </w:tc>
        <w:tc>
          <w:tcPr>
            <w:tcW w:w="7920" w:type="dxa"/>
          </w:tcPr>
          <w:p w14:paraId="21132ECA" w14:textId="77777777" w:rsidR="001C6545" w:rsidRDefault="001C6545" w:rsidP="00730ACA">
            <w:pPr>
              <w:spacing w:after="0"/>
            </w:pPr>
          </w:p>
        </w:tc>
      </w:tr>
      <w:tr w:rsidR="001C6545" w14:paraId="7B7947D0" w14:textId="77777777" w:rsidTr="00730ACA">
        <w:tc>
          <w:tcPr>
            <w:tcW w:w="2965" w:type="dxa"/>
          </w:tcPr>
          <w:p w14:paraId="4E9ED415" w14:textId="77777777" w:rsidR="001C6545" w:rsidRDefault="001C6545" w:rsidP="00730ACA">
            <w:pPr>
              <w:spacing w:after="0"/>
            </w:pPr>
          </w:p>
        </w:tc>
        <w:tc>
          <w:tcPr>
            <w:tcW w:w="7920" w:type="dxa"/>
          </w:tcPr>
          <w:p w14:paraId="3E3B13F4" w14:textId="77777777" w:rsidR="001C6545" w:rsidRDefault="001C6545" w:rsidP="00730ACA">
            <w:pPr>
              <w:spacing w:after="0"/>
            </w:pPr>
          </w:p>
        </w:tc>
      </w:tr>
      <w:tr w:rsidR="001C6545" w14:paraId="4A2360CA" w14:textId="77777777" w:rsidTr="00730ACA">
        <w:tc>
          <w:tcPr>
            <w:tcW w:w="2965" w:type="dxa"/>
          </w:tcPr>
          <w:p w14:paraId="76C4DE09" w14:textId="77777777" w:rsidR="001C6545" w:rsidRDefault="001C6545" w:rsidP="00730ACA">
            <w:pPr>
              <w:spacing w:after="0"/>
            </w:pPr>
          </w:p>
        </w:tc>
        <w:tc>
          <w:tcPr>
            <w:tcW w:w="7920" w:type="dxa"/>
          </w:tcPr>
          <w:p w14:paraId="7986F9A0" w14:textId="77777777" w:rsidR="001C6545" w:rsidRDefault="001C6545" w:rsidP="00730ACA">
            <w:pPr>
              <w:spacing w:after="0"/>
            </w:pPr>
          </w:p>
        </w:tc>
      </w:tr>
    </w:tbl>
    <w:p w14:paraId="4A45145A" w14:textId="77777777" w:rsidR="001C6545" w:rsidRDefault="001C6545" w:rsidP="001C6545">
      <w:pPr>
        <w:pStyle w:val="Heading2"/>
        <w:jc w:val="center"/>
      </w:pPr>
      <w:r>
        <w:t>Relevant Publications/Presentations</w:t>
      </w:r>
    </w:p>
    <w:p w14:paraId="572A9AE8"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2E25D94B" w14:textId="77777777" w:rsidTr="00730ACA">
        <w:trPr>
          <w:trHeight w:val="458"/>
        </w:trPr>
        <w:tc>
          <w:tcPr>
            <w:tcW w:w="10790" w:type="dxa"/>
          </w:tcPr>
          <w:p w14:paraId="1885AACC" w14:textId="77777777" w:rsidR="001C6545" w:rsidRDefault="001C6545" w:rsidP="00730ACA"/>
          <w:p w14:paraId="5AF618E4" w14:textId="77777777" w:rsidR="001C6545" w:rsidRDefault="001C6545" w:rsidP="00730ACA"/>
        </w:tc>
      </w:tr>
    </w:tbl>
    <w:p w14:paraId="7D0DCC63" w14:textId="77777777" w:rsidR="001C6545" w:rsidRDefault="001C6545" w:rsidP="001C6545">
      <w:pPr>
        <w:pStyle w:val="Heading2"/>
        <w:jc w:val="center"/>
      </w:pPr>
      <w:r>
        <w:t>Other Relevant Activities</w:t>
      </w:r>
    </w:p>
    <w:p w14:paraId="1566F05F"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6AF17376" w14:textId="77777777" w:rsidTr="00730ACA">
        <w:trPr>
          <w:trHeight w:val="728"/>
        </w:trPr>
        <w:tc>
          <w:tcPr>
            <w:tcW w:w="10790" w:type="dxa"/>
          </w:tcPr>
          <w:p w14:paraId="29203079" w14:textId="77777777" w:rsidR="001C6545" w:rsidRDefault="001C6545" w:rsidP="00730ACA"/>
          <w:p w14:paraId="52F06221" w14:textId="77777777" w:rsidR="001C6545" w:rsidRDefault="001C6545" w:rsidP="00730ACA"/>
        </w:tc>
      </w:tr>
    </w:tbl>
    <w:p w14:paraId="4BE77026" w14:textId="77777777" w:rsidR="001C6545" w:rsidRDefault="001C6545" w:rsidP="001C6545">
      <w:pPr>
        <w:pStyle w:val="Heading2"/>
        <w:jc w:val="center"/>
      </w:pPr>
      <w:r>
        <w:lastRenderedPageBreak/>
        <w:t>Current and Previous MSU Intramural Grant Funding</w:t>
      </w:r>
    </w:p>
    <w:p w14:paraId="08C64C6E"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594EE3CD" w14:textId="77777777" w:rsidTr="0005504D">
        <w:tc>
          <w:tcPr>
            <w:tcW w:w="329" w:type="dxa"/>
            <w:shd w:val="clear" w:color="auto" w:fill="D9D9D9" w:themeFill="background1" w:themeFillShade="D9"/>
          </w:tcPr>
          <w:p w14:paraId="3A6EDDA5"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39D9EF"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286A7B3F"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806D610" w14:textId="77777777" w:rsidR="001C6545" w:rsidRPr="0005504D" w:rsidRDefault="001C6545" w:rsidP="00730ACA">
            <w:pPr>
              <w:spacing w:after="0"/>
              <w:rPr>
                <w:b/>
              </w:rPr>
            </w:pPr>
            <w:r w:rsidRPr="0005504D">
              <w:rPr>
                <w:b/>
              </w:rPr>
              <w:t>PI and co-PI name(s)</w:t>
            </w:r>
          </w:p>
        </w:tc>
      </w:tr>
      <w:tr w:rsidR="001C6545" w14:paraId="4A7541E3" w14:textId="77777777" w:rsidTr="00730ACA">
        <w:tc>
          <w:tcPr>
            <w:tcW w:w="329" w:type="dxa"/>
          </w:tcPr>
          <w:p w14:paraId="42860DF5" w14:textId="77777777" w:rsidR="001C6545" w:rsidRDefault="001C6545" w:rsidP="00730ACA">
            <w:pPr>
              <w:spacing w:after="0"/>
            </w:pPr>
            <w:r>
              <w:t>1</w:t>
            </w:r>
          </w:p>
        </w:tc>
        <w:tc>
          <w:tcPr>
            <w:tcW w:w="1524" w:type="dxa"/>
          </w:tcPr>
          <w:p w14:paraId="2BD24BB8" w14:textId="77777777" w:rsidR="001C6545" w:rsidRDefault="001C6545" w:rsidP="00730ACA">
            <w:pPr>
              <w:spacing w:after="0"/>
            </w:pPr>
          </w:p>
        </w:tc>
        <w:tc>
          <w:tcPr>
            <w:tcW w:w="3622" w:type="dxa"/>
          </w:tcPr>
          <w:p w14:paraId="3DAF91E8" w14:textId="77777777" w:rsidR="001C6545" w:rsidRDefault="001C6545" w:rsidP="00730ACA">
            <w:pPr>
              <w:spacing w:after="0"/>
            </w:pPr>
          </w:p>
        </w:tc>
        <w:tc>
          <w:tcPr>
            <w:tcW w:w="5410" w:type="dxa"/>
          </w:tcPr>
          <w:p w14:paraId="137D56BD" w14:textId="77777777" w:rsidR="001C6545" w:rsidRDefault="001C6545" w:rsidP="00730ACA">
            <w:pPr>
              <w:spacing w:after="0"/>
            </w:pPr>
          </w:p>
        </w:tc>
      </w:tr>
      <w:tr w:rsidR="001C6545" w14:paraId="20C9A5F5" w14:textId="77777777" w:rsidTr="00730ACA">
        <w:tc>
          <w:tcPr>
            <w:tcW w:w="329" w:type="dxa"/>
          </w:tcPr>
          <w:p w14:paraId="0F6D8845" w14:textId="77777777" w:rsidR="001C6545" w:rsidRDefault="001C6545" w:rsidP="00730ACA">
            <w:pPr>
              <w:spacing w:after="0"/>
            </w:pPr>
            <w:r>
              <w:t>2</w:t>
            </w:r>
          </w:p>
        </w:tc>
        <w:tc>
          <w:tcPr>
            <w:tcW w:w="1524" w:type="dxa"/>
          </w:tcPr>
          <w:p w14:paraId="78117AA2" w14:textId="77777777" w:rsidR="001C6545" w:rsidRDefault="001C6545" w:rsidP="00730ACA">
            <w:pPr>
              <w:spacing w:after="0"/>
            </w:pPr>
          </w:p>
        </w:tc>
        <w:tc>
          <w:tcPr>
            <w:tcW w:w="3622" w:type="dxa"/>
          </w:tcPr>
          <w:p w14:paraId="519A8233" w14:textId="77777777" w:rsidR="001C6545" w:rsidRDefault="001C6545" w:rsidP="00730ACA">
            <w:pPr>
              <w:spacing w:after="0"/>
            </w:pPr>
          </w:p>
        </w:tc>
        <w:tc>
          <w:tcPr>
            <w:tcW w:w="5410" w:type="dxa"/>
          </w:tcPr>
          <w:p w14:paraId="2F81C75A" w14:textId="77777777" w:rsidR="001C6545" w:rsidRDefault="001C6545" w:rsidP="00730ACA">
            <w:pPr>
              <w:spacing w:after="0"/>
            </w:pPr>
          </w:p>
        </w:tc>
      </w:tr>
      <w:tr w:rsidR="001C6545" w14:paraId="0E568852" w14:textId="77777777" w:rsidTr="00730ACA">
        <w:tc>
          <w:tcPr>
            <w:tcW w:w="329" w:type="dxa"/>
          </w:tcPr>
          <w:p w14:paraId="72F06ECF" w14:textId="77777777" w:rsidR="001C6545" w:rsidRDefault="001C6545" w:rsidP="00730ACA">
            <w:pPr>
              <w:spacing w:after="0"/>
            </w:pPr>
            <w:r>
              <w:t>3</w:t>
            </w:r>
          </w:p>
        </w:tc>
        <w:tc>
          <w:tcPr>
            <w:tcW w:w="1524" w:type="dxa"/>
          </w:tcPr>
          <w:p w14:paraId="0CD7EDFE" w14:textId="77777777" w:rsidR="001C6545" w:rsidRDefault="001C6545" w:rsidP="00730ACA">
            <w:pPr>
              <w:spacing w:after="0"/>
            </w:pPr>
          </w:p>
        </w:tc>
        <w:tc>
          <w:tcPr>
            <w:tcW w:w="3622" w:type="dxa"/>
          </w:tcPr>
          <w:p w14:paraId="52D1E73D" w14:textId="77777777" w:rsidR="001C6545" w:rsidRDefault="001C6545" w:rsidP="00730ACA">
            <w:pPr>
              <w:spacing w:after="0"/>
            </w:pPr>
          </w:p>
        </w:tc>
        <w:tc>
          <w:tcPr>
            <w:tcW w:w="5410" w:type="dxa"/>
          </w:tcPr>
          <w:p w14:paraId="59A0F151" w14:textId="77777777" w:rsidR="001C6545" w:rsidRDefault="001C6545" w:rsidP="00730ACA">
            <w:pPr>
              <w:spacing w:after="0"/>
            </w:pPr>
          </w:p>
        </w:tc>
      </w:tr>
      <w:tr w:rsidR="001C6545" w14:paraId="14D91A65" w14:textId="77777777" w:rsidTr="00730ACA">
        <w:tc>
          <w:tcPr>
            <w:tcW w:w="329" w:type="dxa"/>
          </w:tcPr>
          <w:p w14:paraId="28B867BD" w14:textId="77777777" w:rsidR="001C6545" w:rsidRDefault="001C6545" w:rsidP="00730ACA">
            <w:pPr>
              <w:spacing w:after="0"/>
            </w:pPr>
            <w:r>
              <w:t>4</w:t>
            </w:r>
          </w:p>
        </w:tc>
        <w:tc>
          <w:tcPr>
            <w:tcW w:w="1524" w:type="dxa"/>
          </w:tcPr>
          <w:p w14:paraId="45708F1B" w14:textId="77777777" w:rsidR="001C6545" w:rsidRDefault="001C6545" w:rsidP="00730ACA">
            <w:pPr>
              <w:spacing w:after="0"/>
            </w:pPr>
          </w:p>
        </w:tc>
        <w:tc>
          <w:tcPr>
            <w:tcW w:w="3622" w:type="dxa"/>
          </w:tcPr>
          <w:p w14:paraId="0A2EE9A9" w14:textId="77777777" w:rsidR="001C6545" w:rsidRDefault="001C6545" w:rsidP="00730ACA">
            <w:pPr>
              <w:spacing w:after="0"/>
            </w:pPr>
          </w:p>
        </w:tc>
        <w:tc>
          <w:tcPr>
            <w:tcW w:w="5410" w:type="dxa"/>
          </w:tcPr>
          <w:p w14:paraId="44C6AC9F" w14:textId="77777777" w:rsidR="001C6545" w:rsidRDefault="001C6545" w:rsidP="00730ACA">
            <w:pPr>
              <w:spacing w:after="0"/>
            </w:pPr>
          </w:p>
        </w:tc>
      </w:tr>
      <w:tr w:rsidR="001C6545" w14:paraId="221CF0FC" w14:textId="77777777" w:rsidTr="00730ACA">
        <w:tc>
          <w:tcPr>
            <w:tcW w:w="10885" w:type="dxa"/>
            <w:gridSpan w:val="4"/>
            <w:shd w:val="clear" w:color="auto" w:fill="D9D9D9" w:themeFill="background1" w:themeFillShade="D9"/>
          </w:tcPr>
          <w:p w14:paraId="67D644DE"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1C898292" w14:textId="77777777" w:rsidTr="00730ACA">
        <w:tc>
          <w:tcPr>
            <w:tcW w:w="329" w:type="dxa"/>
          </w:tcPr>
          <w:p w14:paraId="4B55C272" w14:textId="77777777" w:rsidR="001C6545" w:rsidRDefault="001C6545" w:rsidP="00730ACA">
            <w:pPr>
              <w:spacing w:after="0"/>
            </w:pPr>
            <w:r>
              <w:t>1</w:t>
            </w:r>
          </w:p>
        </w:tc>
        <w:tc>
          <w:tcPr>
            <w:tcW w:w="10556" w:type="dxa"/>
            <w:gridSpan w:val="3"/>
          </w:tcPr>
          <w:p w14:paraId="34117385" w14:textId="77777777" w:rsidR="001C6545" w:rsidRDefault="001C6545" w:rsidP="00730ACA">
            <w:pPr>
              <w:spacing w:after="0"/>
            </w:pPr>
          </w:p>
        </w:tc>
      </w:tr>
      <w:tr w:rsidR="001C6545" w14:paraId="1097A552" w14:textId="77777777" w:rsidTr="00730ACA">
        <w:tc>
          <w:tcPr>
            <w:tcW w:w="329" w:type="dxa"/>
          </w:tcPr>
          <w:p w14:paraId="6262D8EE" w14:textId="77777777" w:rsidR="001C6545" w:rsidRDefault="001C6545" w:rsidP="00730ACA">
            <w:pPr>
              <w:spacing w:after="0"/>
            </w:pPr>
            <w:r>
              <w:t>2</w:t>
            </w:r>
          </w:p>
        </w:tc>
        <w:tc>
          <w:tcPr>
            <w:tcW w:w="10556" w:type="dxa"/>
            <w:gridSpan w:val="3"/>
          </w:tcPr>
          <w:p w14:paraId="0528FDA7" w14:textId="77777777" w:rsidR="001C6545" w:rsidRDefault="001C6545" w:rsidP="00730ACA">
            <w:pPr>
              <w:spacing w:after="0"/>
            </w:pPr>
          </w:p>
        </w:tc>
      </w:tr>
      <w:tr w:rsidR="001C6545" w14:paraId="33BC6934" w14:textId="77777777" w:rsidTr="00730ACA">
        <w:tc>
          <w:tcPr>
            <w:tcW w:w="329" w:type="dxa"/>
          </w:tcPr>
          <w:p w14:paraId="24ADF05D" w14:textId="77777777" w:rsidR="001C6545" w:rsidRDefault="001C6545" w:rsidP="00730ACA">
            <w:pPr>
              <w:spacing w:after="0"/>
            </w:pPr>
            <w:r>
              <w:t>3</w:t>
            </w:r>
          </w:p>
        </w:tc>
        <w:tc>
          <w:tcPr>
            <w:tcW w:w="10556" w:type="dxa"/>
            <w:gridSpan w:val="3"/>
          </w:tcPr>
          <w:p w14:paraId="3FEAF4C1" w14:textId="77777777" w:rsidR="001C6545" w:rsidRDefault="001C6545" w:rsidP="00730ACA">
            <w:pPr>
              <w:spacing w:after="0"/>
            </w:pPr>
          </w:p>
        </w:tc>
      </w:tr>
      <w:tr w:rsidR="001C6545" w14:paraId="2EC2CB57" w14:textId="77777777" w:rsidTr="00730ACA">
        <w:tc>
          <w:tcPr>
            <w:tcW w:w="329" w:type="dxa"/>
          </w:tcPr>
          <w:p w14:paraId="5E1CC89B" w14:textId="77777777" w:rsidR="001C6545" w:rsidRDefault="001C6545" w:rsidP="00730ACA">
            <w:pPr>
              <w:spacing w:after="0"/>
            </w:pPr>
            <w:r>
              <w:t>4</w:t>
            </w:r>
          </w:p>
        </w:tc>
        <w:tc>
          <w:tcPr>
            <w:tcW w:w="10556" w:type="dxa"/>
            <w:gridSpan w:val="3"/>
          </w:tcPr>
          <w:p w14:paraId="1148BE8C" w14:textId="77777777" w:rsidR="001C6545" w:rsidRDefault="001C6545" w:rsidP="00730ACA">
            <w:pPr>
              <w:spacing w:after="0"/>
            </w:pPr>
          </w:p>
        </w:tc>
      </w:tr>
    </w:tbl>
    <w:p w14:paraId="01FF9137" w14:textId="77777777" w:rsidR="001C6545" w:rsidRDefault="001C6545" w:rsidP="001C6545">
      <w:pPr>
        <w:pStyle w:val="Heading2"/>
        <w:jc w:val="center"/>
      </w:pPr>
      <w:r>
        <w:t>Current and Previous External Grant Funding</w:t>
      </w:r>
    </w:p>
    <w:p w14:paraId="44729ED5"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1D2679FF" w14:textId="77777777" w:rsidTr="00730ACA">
        <w:tc>
          <w:tcPr>
            <w:tcW w:w="3145" w:type="dxa"/>
            <w:shd w:val="clear" w:color="auto" w:fill="D9D9D9" w:themeFill="background1" w:themeFillShade="D9"/>
          </w:tcPr>
          <w:p w14:paraId="7C441F87"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5C7A8031"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6294C545"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0060D05F" w14:textId="77777777" w:rsidR="001C6545" w:rsidRPr="0005504D" w:rsidRDefault="001C6545" w:rsidP="00730ACA">
            <w:pPr>
              <w:spacing w:after="0"/>
              <w:rPr>
                <w:b/>
              </w:rPr>
            </w:pPr>
            <w:r w:rsidRPr="0005504D">
              <w:rPr>
                <w:b/>
              </w:rPr>
              <w:t>Start/End Dates</w:t>
            </w:r>
          </w:p>
        </w:tc>
      </w:tr>
      <w:tr w:rsidR="001C6545" w14:paraId="343B7CA5" w14:textId="77777777" w:rsidTr="00730ACA">
        <w:tc>
          <w:tcPr>
            <w:tcW w:w="3145" w:type="dxa"/>
          </w:tcPr>
          <w:p w14:paraId="6822E8ED" w14:textId="77777777" w:rsidR="001C6545" w:rsidRDefault="001C6545" w:rsidP="00730ACA">
            <w:pPr>
              <w:spacing w:after="0"/>
            </w:pPr>
          </w:p>
        </w:tc>
        <w:tc>
          <w:tcPr>
            <w:tcW w:w="3960" w:type="dxa"/>
          </w:tcPr>
          <w:p w14:paraId="1E4ECAA7" w14:textId="77777777" w:rsidR="001C6545" w:rsidRDefault="001C6545" w:rsidP="00730ACA">
            <w:pPr>
              <w:spacing w:after="0"/>
            </w:pPr>
          </w:p>
        </w:tc>
        <w:tc>
          <w:tcPr>
            <w:tcW w:w="2070" w:type="dxa"/>
          </w:tcPr>
          <w:p w14:paraId="4FC13A7D" w14:textId="77777777" w:rsidR="001C6545" w:rsidRDefault="001C6545" w:rsidP="00730ACA">
            <w:pPr>
              <w:spacing w:after="0"/>
            </w:pPr>
          </w:p>
        </w:tc>
        <w:tc>
          <w:tcPr>
            <w:tcW w:w="1710" w:type="dxa"/>
          </w:tcPr>
          <w:p w14:paraId="42EDB4BD" w14:textId="77777777" w:rsidR="001C6545" w:rsidRDefault="001C6545" w:rsidP="00730ACA">
            <w:pPr>
              <w:spacing w:after="0"/>
            </w:pPr>
          </w:p>
        </w:tc>
      </w:tr>
      <w:tr w:rsidR="001C6545" w14:paraId="3BC6592B" w14:textId="77777777" w:rsidTr="00730ACA">
        <w:tc>
          <w:tcPr>
            <w:tcW w:w="3145" w:type="dxa"/>
          </w:tcPr>
          <w:p w14:paraId="69299271" w14:textId="77777777" w:rsidR="001C6545" w:rsidRDefault="001C6545" w:rsidP="00730ACA">
            <w:pPr>
              <w:spacing w:after="0"/>
            </w:pPr>
          </w:p>
        </w:tc>
        <w:tc>
          <w:tcPr>
            <w:tcW w:w="3960" w:type="dxa"/>
          </w:tcPr>
          <w:p w14:paraId="7AE3E458" w14:textId="77777777" w:rsidR="001C6545" w:rsidRDefault="001C6545" w:rsidP="00730ACA">
            <w:pPr>
              <w:spacing w:after="0"/>
            </w:pPr>
          </w:p>
        </w:tc>
        <w:tc>
          <w:tcPr>
            <w:tcW w:w="2070" w:type="dxa"/>
          </w:tcPr>
          <w:p w14:paraId="13BC085F" w14:textId="77777777" w:rsidR="001C6545" w:rsidRDefault="001C6545" w:rsidP="00730ACA">
            <w:pPr>
              <w:spacing w:after="0"/>
            </w:pPr>
          </w:p>
        </w:tc>
        <w:tc>
          <w:tcPr>
            <w:tcW w:w="1710" w:type="dxa"/>
          </w:tcPr>
          <w:p w14:paraId="2F99D67D" w14:textId="77777777" w:rsidR="001C6545" w:rsidRDefault="001C6545" w:rsidP="00730ACA">
            <w:pPr>
              <w:spacing w:after="0"/>
            </w:pPr>
          </w:p>
        </w:tc>
      </w:tr>
    </w:tbl>
    <w:p w14:paraId="4357A5B5" w14:textId="77777777" w:rsidR="001C6545" w:rsidRDefault="001C6545" w:rsidP="001C6545">
      <w:pPr>
        <w:pStyle w:val="Heading2"/>
        <w:spacing w:before="240"/>
      </w:pPr>
    </w:p>
    <w:p w14:paraId="1A52E3A8" w14:textId="77777777" w:rsidR="001C6545" w:rsidRDefault="001C6545" w:rsidP="001C6545">
      <w:r>
        <w:br w:type="page"/>
      </w:r>
    </w:p>
    <w:p w14:paraId="7316D7ED" w14:textId="73FF02D1" w:rsidR="001C6545" w:rsidRDefault="001C6545" w:rsidP="001C6545">
      <w:r>
        <w:lastRenderedPageBreak/>
        <w:t>Co-PI 3 should complete both pages of this biosketch</w:t>
      </w:r>
      <w:r w:rsidR="0016006C">
        <w:t>. Please feel free to add or delete rows as needed.</w:t>
      </w:r>
    </w:p>
    <w:p w14:paraId="518E8ABC" w14:textId="0554160E" w:rsidR="001C6545" w:rsidRPr="001C6545" w:rsidRDefault="001C6545" w:rsidP="001C6545">
      <w:pPr>
        <w:pStyle w:val="Heading1"/>
      </w:pPr>
      <w:r>
        <w:t>Co-PI 3 Biosketch</w:t>
      </w:r>
    </w:p>
    <w:tbl>
      <w:tblPr>
        <w:tblStyle w:val="TableGrid"/>
        <w:tblW w:w="10885" w:type="dxa"/>
        <w:tblLook w:val="04A0" w:firstRow="1" w:lastRow="0" w:firstColumn="1" w:lastColumn="0" w:noHBand="0" w:noVBand="1"/>
      </w:tblPr>
      <w:tblGrid>
        <w:gridCol w:w="3145"/>
        <w:gridCol w:w="3240"/>
        <w:gridCol w:w="4500"/>
      </w:tblGrid>
      <w:tr w:rsidR="001C6545" w14:paraId="4BAC4CBF" w14:textId="77777777" w:rsidTr="00730ACA">
        <w:tc>
          <w:tcPr>
            <w:tcW w:w="10885" w:type="dxa"/>
            <w:gridSpan w:val="3"/>
          </w:tcPr>
          <w:p w14:paraId="646D2EE1" w14:textId="77777777" w:rsidR="001C6545" w:rsidRDefault="001C6545" w:rsidP="00730ACA">
            <w:pPr>
              <w:spacing w:after="0"/>
            </w:pPr>
            <w:r>
              <w:t xml:space="preserve">Name: </w:t>
            </w:r>
          </w:p>
        </w:tc>
      </w:tr>
      <w:tr w:rsidR="001C6545" w14:paraId="1EA15710" w14:textId="77777777" w:rsidTr="00730ACA">
        <w:tc>
          <w:tcPr>
            <w:tcW w:w="3145" w:type="dxa"/>
          </w:tcPr>
          <w:p w14:paraId="2C092184" w14:textId="77777777" w:rsidR="001C6545" w:rsidRDefault="001C6545" w:rsidP="00730ACA">
            <w:pPr>
              <w:spacing w:after="0"/>
            </w:pPr>
            <w:r>
              <w:t xml:space="preserve">Rank: </w:t>
            </w:r>
          </w:p>
        </w:tc>
        <w:tc>
          <w:tcPr>
            <w:tcW w:w="3240" w:type="dxa"/>
          </w:tcPr>
          <w:p w14:paraId="75578E88" w14:textId="77777777" w:rsidR="001C6545" w:rsidRDefault="001C6545" w:rsidP="00730ACA">
            <w:pPr>
              <w:spacing w:after="0"/>
            </w:pPr>
            <w:r>
              <w:t xml:space="preserve">College: </w:t>
            </w:r>
          </w:p>
        </w:tc>
        <w:tc>
          <w:tcPr>
            <w:tcW w:w="4500" w:type="dxa"/>
          </w:tcPr>
          <w:p w14:paraId="3B03DF7B" w14:textId="77777777" w:rsidR="001C6545" w:rsidRDefault="001C6545" w:rsidP="00730ACA">
            <w:pPr>
              <w:spacing w:after="0"/>
            </w:pPr>
            <w:r>
              <w:t xml:space="preserve">Dept: </w:t>
            </w:r>
          </w:p>
        </w:tc>
      </w:tr>
    </w:tbl>
    <w:p w14:paraId="2E95D170" w14:textId="77777777" w:rsidR="001C6545" w:rsidRDefault="001C6545" w:rsidP="001C6545">
      <w:pPr>
        <w:pStyle w:val="Heading2"/>
        <w:jc w:val="center"/>
      </w:pPr>
      <w:r>
        <w:t>Education/Training</w:t>
      </w:r>
    </w:p>
    <w:tbl>
      <w:tblPr>
        <w:tblStyle w:val="TableGrid"/>
        <w:tblW w:w="10885" w:type="dxa"/>
        <w:tblLook w:val="04A0" w:firstRow="1" w:lastRow="0" w:firstColumn="1" w:lastColumn="0" w:noHBand="0" w:noVBand="1"/>
      </w:tblPr>
      <w:tblGrid>
        <w:gridCol w:w="3145"/>
        <w:gridCol w:w="1080"/>
        <w:gridCol w:w="1710"/>
        <w:gridCol w:w="4950"/>
      </w:tblGrid>
      <w:tr w:rsidR="001C6545" w14:paraId="460CBFFD" w14:textId="77777777" w:rsidTr="00730ACA">
        <w:tc>
          <w:tcPr>
            <w:tcW w:w="3145" w:type="dxa"/>
            <w:shd w:val="clear" w:color="auto" w:fill="D9D9D9" w:themeFill="background1" w:themeFillShade="D9"/>
          </w:tcPr>
          <w:p w14:paraId="44907A3F" w14:textId="77777777" w:rsidR="001C6545" w:rsidRDefault="001C6545" w:rsidP="00730ACA">
            <w:pPr>
              <w:spacing w:after="0"/>
            </w:pPr>
            <w:r>
              <w:t>Institution/Location</w:t>
            </w:r>
          </w:p>
        </w:tc>
        <w:tc>
          <w:tcPr>
            <w:tcW w:w="1080" w:type="dxa"/>
            <w:shd w:val="clear" w:color="auto" w:fill="D9D9D9" w:themeFill="background1" w:themeFillShade="D9"/>
          </w:tcPr>
          <w:p w14:paraId="75AEA471" w14:textId="77777777" w:rsidR="001C6545" w:rsidRDefault="001C6545" w:rsidP="00730ACA">
            <w:pPr>
              <w:spacing w:after="0"/>
            </w:pPr>
            <w:r>
              <w:t>Degree</w:t>
            </w:r>
          </w:p>
        </w:tc>
        <w:tc>
          <w:tcPr>
            <w:tcW w:w="1710" w:type="dxa"/>
            <w:shd w:val="clear" w:color="auto" w:fill="D9D9D9" w:themeFill="background1" w:themeFillShade="D9"/>
          </w:tcPr>
          <w:p w14:paraId="47E76FEC" w14:textId="77777777" w:rsidR="001C6545" w:rsidRDefault="001C6545" w:rsidP="00730ACA">
            <w:pPr>
              <w:spacing w:after="0"/>
            </w:pPr>
            <w:r>
              <w:t>Year(s)</w:t>
            </w:r>
          </w:p>
        </w:tc>
        <w:tc>
          <w:tcPr>
            <w:tcW w:w="4950" w:type="dxa"/>
            <w:shd w:val="clear" w:color="auto" w:fill="D9D9D9" w:themeFill="background1" w:themeFillShade="D9"/>
          </w:tcPr>
          <w:p w14:paraId="14BD87BB" w14:textId="77777777" w:rsidR="001C6545" w:rsidRDefault="001C6545" w:rsidP="00730ACA">
            <w:pPr>
              <w:spacing w:after="0"/>
            </w:pPr>
            <w:r>
              <w:t>Field of Study</w:t>
            </w:r>
          </w:p>
        </w:tc>
      </w:tr>
      <w:tr w:rsidR="001C6545" w14:paraId="6CC72E62" w14:textId="77777777" w:rsidTr="00730ACA">
        <w:tc>
          <w:tcPr>
            <w:tcW w:w="3145" w:type="dxa"/>
          </w:tcPr>
          <w:p w14:paraId="722E2972" w14:textId="77777777" w:rsidR="001C6545" w:rsidRDefault="001C6545" w:rsidP="00730ACA">
            <w:pPr>
              <w:spacing w:after="0"/>
            </w:pPr>
          </w:p>
        </w:tc>
        <w:tc>
          <w:tcPr>
            <w:tcW w:w="1080" w:type="dxa"/>
          </w:tcPr>
          <w:p w14:paraId="6FF8E0C3" w14:textId="77777777" w:rsidR="001C6545" w:rsidRDefault="001C6545" w:rsidP="00730ACA">
            <w:pPr>
              <w:spacing w:after="0"/>
            </w:pPr>
          </w:p>
        </w:tc>
        <w:tc>
          <w:tcPr>
            <w:tcW w:w="1710" w:type="dxa"/>
          </w:tcPr>
          <w:p w14:paraId="39D39DD7" w14:textId="77777777" w:rsidR="001C6545" w:rsidRDefault="001C6545" w:rsidP="00730ACA">
            <w:pPr>
              <w:spacing w:after="0"/>
            </w:pPr>
          </w:p>
        </w:tc>
        <w:tc>
          <w:tcPr>
            <w:tcW w:w="4950" w:type="dxa"/>
          </w:tcPr>
          <w:p w14:paraId="065B0478" w14:textId="77777777" w:rsidR="001C6545" w:rsidRDefault="001C6545" w:rsidP="00730ACA">
            <w:pPr>
              <w:spacing w:after="0"/>
            </w:pPr>
          </w:p>
        </w:tc>
      </w:tr>
      <w:tr w:rsidR="001C6545" w14:paraId="6F526BBE" w14:textId="77777777" w:rsidTr="00730ACA">
        <w:tc>
          <w:tcPr>
            <w:tcW w:w="3145" w:type="dxa"/>
          </w:tcPr>
          <w:p w14:paraId="304B47AF" w14:textId="77777777" w:rsidR="001C6545" w:rsidRDefault="001C6545" w:rsidP="00730ACA">
            <w:pPr>
              <w:spacing w:after="0"/>
            </w:pPr>
          </w:p>
        </w:tc>
        <w:tc>
          <w:tcPr>
            <w:tcW w:w="1080" w:type="dxa"/>
          </w:tcPr>
          <w:p w14:paraId="5309D592" w14:textId="77777777" w:rsidR="001C6545" w:rsidRDefault="001C6545" w:rsidP="00730ACA">
            <w:pPr>
              <w:spacing w:after="0"/>
            </w:pPr>
          </w:p>
        </w:tc>
        <w:tc>
          <w:tcPr>
            <w:tcW w:w="1710" w:type="dxa"/>
          </w:tcPr>
          <w:p w14:paraId="3B532971" w14:textId="77777777" w:rsidR="001C6545" w:rsidRDefault="001C6545" w:rsidP="00730ACA">
            <w:pPr>
              <w:spacing w:after="0"/>
            </w:pPr>
          </w:p>
        </w:tc>
        <w:tc>
          <w:tcPr>
            <w:tcW w:w="4950" w:type="dxa"/>
          </w:tcPr>
          <w:p w14:paraId="0069A102" w14:textId="77777777" w:rsidR="001C6545" w:rsidRDefault="001C6545" w:rsidP="00730ACA">
            <w:pPr>
              <w:spacing w:after="0"/>
            </w:pPr>
          </w:p>
        </w:tc>
      </w:tr>
      <w:tr w:rsidR="001C6545" w14:paraId="6579A014" w14:textId="77777777" w:rsidTr="00730ACA">
        <w:tc>
          <w:tcPr>
            <w:tcW w:w="3145" w:type="dxa"/>
          </w:tcPr>
          <w:p w14:paraId="47FC43B2" w14:textId="77777777" w:rsidR="001C6545" w:rsidRDefault="001C6545" w:rsidP="00730ACA">
            <w:pPr>
              <w:spacing w:after="0"/>
            </w:pPr>
          </w:p>
        </w:tc>
        <w:tc>
          <w:tcPr>
            <w:tcW w:w="1080" w:type="dxa"/>
          </w:tcPr>
          <w:p w14:paraId="33BDECA4" w14:textId="77777777" w:rsidR="001C6545" w:rsidRDefault="001C6545" w:rsidP="00730ACA">
            <w:pPr>
              <w:spacing w:after="0"/>
            </w:pPr>
          </w:p>
        </w:tc>
        <w:tc>
          <w:tcPr>
            <w:tcW w:w="1710" w:type="dxa"/>
          </w:tcPr>
          <w:p w14:paraId="182C156A" w14:textId="77777777" w:rsidR="001C6545" w:rsidRDefault="001C6545" w:rsidP="00730ACA">
            <w:pPr>
              <w:spacing w:after="0"/>
            </w:pPr>
          </w:p>
        </w:tc>
        <w:tc>
          <w:tcPr>
            <w:tcW w:w="4950" w:type="dxa"/>
          </w:tcPr>
          <w:p w14:paraId="6E3E4212" w14:textId="77777777" w:rsidR="001C6545" w:rsidRDefault="001C6545" w:rsidP="00730ACA">
            <w:pPr>
              <w:spacing w:after="0"/>
            </w:pPr>
          </w:p>
        </w:tc>
      </w:tr>
      <w:tr w:rsidR="001C6545" w14:paraId="12BFEC75" w14:textId="77777777" w:rsidTr="00730ACA">
        <w:tc>
          <w:tcPr>
            <w:tcW w:w="3145" w:type="dxa"/>
          </w:tcPr>
          <w:p w14:paraId="05FEFCB4" w14:textId="77777777" w:rsidR="001C6545" w:rsidRDefault="001C6545" w:rsidP="00730ACA">
            <w:pPr>
              <w:spacing w:after="0"/>
            </w:pPr>
          </w:p>
        </w:tc>
        <w:tc>
          <w:tcPr>
            <w:tcW w:w="1080" w:type="dxa"/>
          </w:tcPr>
          <w:p w14:paraId="22314C46" w14:textId="77777777" w:rsidR="001C6545" w:rsidRDefault="001C6545" w:rsidP="00730ACA">
            <w:pPr>
              <w:spacing w:after="0"/>
            </w:pPr>
          </w:p>
        </w:tc>
        <w:tc>
          <w:tcPr>
            <w:tcW w:w="1710" w:type="dxa"/>
          </w:tcPr>
          <w:p w14:paraId="5847ECD3" w14:textId="77777777" w:rsidR="001C6545" w:rsidRDefault="001C6545" w:rsidP="00730ACA">
            <w:pPr>
              <w:spacing w:after="0"/>
            </w:pPr>
          </w:p>
        </w:tc>
        <w:tc>
          <w:tcPr>
            <w:tcW w:w="4950" w:type="dxa"/>
          </w:tcPr>
          <w:p w14:paraId="5A553ADC" w14:textId="77777777" w:rsidR="001C6545" w:rsidRDefault="001C6545" w:rsidP="00730ACA">
            <w:pPr>
              <w:spacing w:after="0"/>
            </w:pPr>
          </w:p>
        </w:tc>
      </w:tr>
    </w:tbl>
    <w:p w14:paraId="67DEF282" w14:textId="77777777" w:rsidR="001C6545" w:rsidRDefault="001C6545" w:rsidP="001C6545">
      <w:pPr>
        <w:pStyle w:val="Heading2"/>
        <w:jc w:val="center"/>
      </w:pPr>
      <w:r>
        <w:t>Academic and Professional Experience</w:t>
      </w:r>
    </w:p>
    <w:tbl>
      <w:tblPr>
        <w:tblStyle w:val="TableGrid"/>
        <w:tblW w:w="10885" w:type="dxa"/>
        <w:tblLook w:val="04A0" w:firstRow="1" w:lastRow="0" w:firstColumn="1" w:lastColumn="0" w:noHBand="0" w:noVBand="1"/>
      </w:tblPr>
      <w:tblGrid>
        <w:gridCol w:w="5035"/>
        <w:gridCol w:w="5850"/>
      </w:tblGrid>
      <w:tr w:rsidR="001C6545" w14:paraId="46624CB3" w14:textId="77777777" w:rsidTr="00730ACA">
        <w:tc>
          <w:tcPr>
            <w:tcW w:w="5035" w:type="dxa"/>
            <w:shd w:val="clear" w:color="auto" w:fill="D9D9D9" w:themeFill="background1" w:themeFillShade="D9"/>
          </w:tcPr>
          <w:p w14:paraId="6F0A534B" w14:textId="77777777" w:rsidR="001C6545" w:rsidRDefault="001C6545" w:rsidP="00730ACA">
            <w:pPr>
              <w:spacing w:after="0"/>
            </w:pPr>
            <w:r>
              <w:t>Academic Year(s)</w:t>
            </w:r>
          </w:p>
        </w:tc>
        <w:tc>
          <w:tcPr>
            <w:tcW w:w="5850" w:type="dxa"/>
            <w:shd w:val="clear" w:color="auto" w:fill="D9D9D9" w:themeFill="background1" w:themeFillShade="D9"/>
          </w:tcPr>
          <w:p w14:paraId="7A2A5DED" w14:textId="77777777" w:rsidR="001C6545" w:rsidRDefault="001C6545" w:rsidP="00730ACA">
            <w:pPr>
              <w:spacing w:after="0"/>
            </w:pPr>
            <w:r>
              <w:t>Rank and Tenure Status</w:t>
            </w:r>
          </w:p>
        </w:tc>
      </w:tr>
      <w:tr w:rsidR="001C6545" w14:paraId="28D7CE60" w14:textId="77777777" w:rsidTr="00730ACA">
        <w:tc>
          <w:tcPr>
            <w:tcW w:w="5035" w:type="dxa"/>
          </w:tcPr>
          <w:p w14:paraId="442555C1" w14:textId="77777777" w:rsidR="001C6545" w:rsidRDefault="001C6545" w:rsidP="00730ACA">
            <w:pPr>
              <w:spacing w:after="0"/>
            </w:pPr>
          </w:p>
        </w:tc>
        <w:tc>
          <w:tcPr>
            <w:tcW w:w="5850" w:type="dxa"/>
          </w:tcPr>
          <w:p w14:paraId="6757A813" w14:textId="77777777" w:rsidR="001C6545" w:rsidRDefault="001C6545" w:rsidP="00730ACA">
            <w:pPr>
              <w:spacing w:after="0"/>
            </w:pPr>
          </w:p>
        </w:tc>
      </w:tr>
      <w:tr w:rsidR="001C6545" w14:paraId="5EFC6682" w14:textId="77777777" w:rsidTr="00730ACA">
        <w:tc>
          <w:tcPr>
            <w:tcW w:w="5035" w:type="dxa"/>
          </w:tcPr>
          <w:p w14:paraId="7A14FACF" w14:textId="77777777" w:rsidR="001C6545" w:rsidRDefault="001C6545" w:rsidP="00730ACA">
            <w:pPr>
              <w:spacing w:after="0"/>
            </w:pPr>
          </w:p>
        </w:tc>
        <w:tc>
          <w:tcPr>
            <w:tcW w:w="5850" w:type="dxa"/>
          </w:tcPr>
          <w:p w14:paraId="11E6D169" w14:textId="77777777" w:rsidR="001C6545" w:rsidRDefault="001C6545" w:rsidP="00730ACA">
            <w:pPr>
              <w:spacing w:after="0"/>
            </w:pPr>
          </w:p>
        </w:tc>
      </w:tr>
      <w:tr w:rsidR="001C6545" w14:paraId="57DD9D78" w14:textId="77777777" w:rsidTr="00730ACA">
        <w:tc>
          <w:tcPr>
            <w:tcW w:w="5035" w:type="dxa"/>
          </w:tcPr>
          <w:p w14:paraId="13F5805E" w14:textId="77777777" w:rsidR="001C6545" w:rsidRDefault="001C6545" w:rsidP="00730ACA">
            <w:pPr>
              <w:spacing w:after="0"/>
            </w:pPr>
          </w:p>
        </w:tc>
        <w:tc>
          <w:tcPr>
            <w:tcW w:w="5850" w:type="dxa"/>
          </w:tcPr>
          <w:p w14:paraId="4C4A4248" w14:textId="77777777" w:rsidR="001C6545" w:rsidRDefault="001C6545" w:rsidP="00730ACA">
            <w:pPr>
              <w:spacing w:after="0"/>
            </w:pPr>
          </w:p>
        </w:tc>
      </w:tr>
      <w:tr w:rsidR="001C6545" w14:paraId="47075850" w14:textId="77777777" w:rsidTr="00730ACA">
        <w:tc>
          <w:tcPr>
            <w:tcW w:w="5035" w:type="dxa"/>
          </w:tcPr>
          <w:p w14:paraId="6BEEF236" w14:textId="77777777" w:rsidR="001C6545" w:rsidRDefault="001C6545" w:rsidP="00730ACA">
            <w:pPr>
              <w:spacing w:after="0"/>
            </w:pPr>
          </w:p>
        </w:tc>
        <w:tc>
          <w:tcPr>
            <w:tcW w:w="5850" w:type="dxa"/>
          </w:tcPr>
          <w:p w14:paraId="48CEF7DB" w14:textId="77777777" w:rsidR="001C6545" w:rsidRDefault="001C6545" w:rsidP="00730ACA">
            <w:pPr>
              <w:spacing w:after="0"/>
            </w:pPr>
          </w:p>
        </w:tc>
      </w:tr>
    </w:tbl>
    <w:p w14:paraId="7FD3C109" w14:textId="77777777" w:rsidR="001C6545" w:rsidRDefault="001C6545" w:rsidP="001C6545">
      <w:pPr>
        <w:pStyle w:val="Heading2"/>
        <w:jc w:val="center"/>
      </w:pPr>
      <w:r>
        <w:t>Courses taught at MSU Texas in the previous two years</w:t>
      </w:r>
    </w:p>
    <w:tbl>
      <w:tblPr>
        <w:tblStyle w:val="TableGrid"/>
        <w:tblW w:w="10885" w:type="dxa"/>
        <w:tblLook w:val="04A0" w:firstRow="1" w:lastRow="0" w:firstColumn="1" w:lastColumn="0" w:noHBand="0" w:noVBand="1"/>
      </w:tblPr>
      <w:tblGrid>
        <w:gridCol w:w="2965"/>
        <w:gridCol w:w="7920"/>
      </w:tblGrid>
      <w:tr w:rsidR="001C6545" w14:paraId="4936A88C" w14:textId="77777777" w:rsidTr="00730ACA">
        <w:tc>
          <w:tcPr>
            <w:tcW w:w="2965" w:type="dxa"/>
            <w:shd w:val="clear" w:color="auto" w:fill="D9D9D9" w:themeFill="background1" w:themeFillShade="D9"/>
          </w:tcPr>
          <w:p w14:paraId="79A17D83" w14:textId="77777777" w:rsidR="001C6545" w:rsidRDefault="001C6545" w:rsidP="00730ACA">
            <w:pPr>
              <w:spacing w:after="0"/>
            </w:pPr>
            <w:r>
              <w:t>Semester and Year</w:t>
            </w:r>
          </w:p>
        </w:tc>
        <w:tc>
          <w:tcPr>
            <w:tcW w:w="7920" w:type="dxa"/>
            <w:shd w:val="clear" w:color="auto" w:fill="D9D9D9" w:themeFill="background1" w:themeFillShade="D9"/>
          </w:tcPr>
          <w:p w14:paraId="4359058C" w14:textId="77777777" w:rsidR="001C6545" w:rsidRDefault="001C6545" w:rsidP="00730ACA">
            <w:pPr>
              <w:spacing w:after="0"/>
            </w:pPr>
            <w:r>
              <w:t>Course Title</w:t>
            </w:r>
          </w:p>
        </w:tc>
      </w:tr>
      <w:tr w:rsidR="001C6545" w14:paraId="698F37CD" w14:textId="77777777" w:rsidTr="00730ACA">
        <w:tc>
          <w:tcPr>
            <w:tcW w:w="2965" w:type="dxa"/>
          </w:tcPr>
          <w:p w14:paraId="50ECD0C9" w14:textId="77777777" w:rsidR="001C6545" w:rsidRDefault="001C6545" w:rsidP="00730ACA">
            <w:pPr>
              <w:spacing w:after="0"/>
            </w:pPr>
          </w:p>
        </w:tc>
        <w:tc>
          <w:tcPr>
            <w:tcW w:w="7920" w:type="dxa"/>
          </w:tcPr>
          <w:p w14:paraId="28128544" w14:textId="77777777" w:rsidR="001C6545" w:rsidRDefault="001C6545" w:rsidP="00730ACA">
            <w:pPr>
              <w:spacing w:after="0"/>
            </w:pPr>
          </w:p>
        </w:tc>
      </w:tr>
      <w:tr w:rsidR="001C6545" w14:paraId="37DE2C99" w14:textId="77777777" w:rsidTr="00730ACA">
        <w:tc>
          <w:tcPr>
            <w:tcW w:w="2965" w:type="dxa"/>
          </w:tcPr>
          <w:p w14:paraId="365C92DB" w14:textId="77777777" w:rsidR="001C6545" w:rsidRDefault="001C6545" w:rsidP="00730ACA">
            <w:pPr>
              <w:spacing w:after="0"/>
            </w:pPr>
          </w:p>
        </w:tc>
        <w:tc>
          <w:tcPr>
            <w:tcW w:w="7920" w:type="dxa"/>
          </w:tcPr>
          <w:p w14:paraId="187ABE2B" w14:textId="77777777" w:rsidR="001C6545" w:rsidRDefault="001C6545" w:rsidP="00730ACA">
            <w:pPr>
              <w:spacing w:after="0"/>
            </w:pPr>
          </w:p>
        </w:tc>
      </w:tr>
      <w:tr w:rsidR="001C6545" w14:paraId="72C0DF24" w14:textId="77777777" w:rsidTr="00730ACA">
        <w:tc>
          <w:tcPr>
            <w:tcW w:w="2965" w:type="dxa"/>
          </w:tcPr>
          <w:p w14:paraId="6161AD2A" w14:textId="77777777" w:rsidR="001C6545" w:rsidRDefault="001C6545" w:rsidP="00730ACA">
            <w:pPr>
              <w:spacing w:after="0"/>
            </w:pPr>
          </w:p>
        </w:tc>
        <w:tc>
          <w:tcPr>
            <w:tcW w:w="7920" w:type="dxa"/>
          </w:tcPr>
          <w:p w14:paraId="7B3D1E50" w14:textId="77777777" w:rsidR="001C6545" w:rsidRDefault="001C6545" w:rsidP="00730ACA">
            <w:pPr>
              <w:spacing w:after="0"/>
            </w:pPr>
          </w:p>
        </w:tc>
      </w:tr>
      <w:tr w:rsidR="001C6545" w14:paraId="112870BA" w14:textId="77777777" w:rsidTr="00730ACA">
        <w:tc>
          <w:tcPr>
            <w:tcW w:w="2965" w:type="dxa"/>
          </w:tcPr>
          <w:p w14:paraId="6C3D607C" w14:textId="77777777" w:rsidR="001C6545" w:rsidRDefault="001C6545" w:rsidP="00730ACA">
            <w:pPr>
              <w:spacing w:after="0"/>
            </w:pPr>
          </w:p>
        </w:tc>
        <w:tc>
          <w:tcPr>
            <w:tcW w:w="7920" w:type="dxa"/>
          </w:tcPr>
          <w:p w14:paraId="09AB715B" w14:textId="77777777" w:rsidR="001C6545" w:rsidRDefault="001C6545" w:rsidP="00730ACA">
            <w:pPr>
              <w:spacing w:after="0"/>
            </w:pPr>
          </w:p>
        </w:tc>
      </w:tr>
      <w:tr w:rsidR="001C6545" w14:paraId="741C58F6" w14:textId="77777777" w:rsidTr="00730ACA">
        <w:tc>
          <w:tcPr>
            <w:tcW w:w="2965" w:type="dxa"/>
          </w:tcPr>
          <w:p w14:paraId="577939AE" w14:textId="77777777" w:rsidR="001C6545" w:rsidRDefault="001C6545" w:rsidP="00730ACA">
            <w:pPr>
              <w:spacing w:after="0"/>
            </w:pPr>
          </w:p>
        </w:tc>
        <w:tc>
          <w:tcPr>
            <w:tcW w:w="7920" w:type="dxa"/>
          </w:tcPr>
          <w:p w14:paraId="60A6A532" w14:textId="77777777" w:rsidR="001C6545" w:rsidRDefault="001C6545" w:rsidP="00730ACA">
            <w:pPr>
              <w:spacing w:after="0"/>
            </w:pPr>
          </w:p>
        </w:tc>
      </w:tr>
      <w:tr w:rsidR="001C6545" w14:paraId="2A180BC2" w14:textId="77777777" w:rsidTr="00730ACA">
        <w:tc>
          <w:tcPr>
            <w:tcW w:w="2965" w:type="dxa"/>
          </w:tcPr>
          <w:p w14:paraId="7E8DC17C" w14:textId="77777777" w:rsidR="001C6545" w:rsidRDefault="001C6545" w:rsidP="00730ACA">
            <w:pPr>
              <w:spacing w:after="0"/>
            </w:pPr>
          </w:p>
        </w:tc>
        <w:tc>
          <w:tcPr>
            <w:tcW w:w="7920" w:type="dxa"/>
          </w:tcPr>
          <w:p w14:paraId="1F44B673" w14:textId="77777777" w:rsidR="001C6545" w:rsidRDefault="001C6545" w:rsidP="00730ACA">
            <w:pPr>
              <w:spacing w:after="0"/>
            </w:pPr>
          </w:p>
        </w:tc>
      </w:tr>
    </w:tbl>
    <w:p w14:paraId="7787CADE" w14:textId="77777777" w:rsidR="001C6545" w:rsidRDefault="001C6545" w:rsidP="001C6545">
      <w:pPr>
        <w:pStyle w:val="Heading2"/>
        <w:jc w:val="center"/>
      </w:pPr>
      <w:r>
        <w:t>Relevant Publications/Presentations</w:t>
      </w:r>
    </w:p>
    <w:p w14:paraId="2F7EAC19" w14:textId="77777777" w:rsidR="001C6545" w:rsidRPr="001C6545" w:rsidRDefault="001C6545" w:rsidP="001C6545">
      <w:pPr>
        <w:spacing w:before="0"/>
      </w:pPr>
      <w:r>
        <w:rPr>
          <w:i/>
        </w:rPr>
        <w:t>List publications and presentations relevant to the proposed project below.</w:t>
      </w:r>
    </w:p>
    <w:tbl>
      <w:tblPr>
        <w:tblStyle w:val="TableGrid"/>
        <w:tblW w:w="0" w:type="auto"/>
        <w:tblLook w:val="04A0" w:firstRow="1" w:lastRow="0" w:firstColumn="1" w:lastColumn="0" w:noHBand="0" w:noVBand="1"/>
      </w:tblPr>
      <w:tblGrid>
        <w:gridCol w:w="10790"/>
      </w:tblGrid>
      <w:tr w:rsidR="001C6545" w14:paraId="48D325F1" w14:textId="77777777" w:rsidTr="00730ACA">
        <w:trPr>
          <w:trHeight w:val="458"/>
        </w:trPr>
        <w:tc>
          <w:tcPr>
            <w:tcW w:w="10790" w:type="dxa"/>
          </w:tcPr>
          <w:p w14:paraId="299D01E4" w14:textId="77777777" w:rsidR="001C6545" w:rsidRDefault="001C6545" w:rsidP="00730ACA"/>
          <w:p w14:paraId="075E5442" w14:textId="77777777" w:rsidR="001C6545" w:rsidRDefault="001C6545" w:rsidP="00730ACA"/>
        </w:tc>
      </w:tr>
    </w:tbl>
    <w:p w14:paraId="676370B4" w14:textId="77777777" w:rsidR="001C6545" w:rsidRDefault="001C6545" w:rsidP="001C6545">
      <w:pPr>
        <w:pStyle w:val="Heading2"/>
        <w:jc w:val="center"/>
      </w:pPr>
      <w:r>
        <w:t>Other Relevant Activities</w:t>
      </w:r>
    </w:p>
    <w:p w14:paraId="6CE7A7A4" w14:textId="77777777" w:rsidR="001C6545" w:rsidRPr="00D90769" w:rsidRDefault="001C6545" w:rsidP="001C6545">
      <w:pPr>
        <w:pStyle w:val="NoSpacing"/>
        <w:rPr>
          <w:i/>
        </w:rPr>
      </w:pPr>
      <w:r w:rsidRPr="00D90769">
        <w:rPr>
          <w:i/>
        </w:rPr>
        <w:t xml:space="preserve">In this section, list up to </w:t>
      </w:r>
      <w:r w:rsidRPr="00D90769">
        <w:rPr>
          <w:b/>
          <w:i/>
        </w:rPr>
        <w:t>five</w:t>
      </w:r>
      <w:r w:rsidRPr="00D90769">
        <w:rPr>
          <w:i/>
        </w:rPr>
        <w:t xml:space="preserve"> items that demonstrate the broader impact of your professional and scholarly activities as they relate to this project. Examples may include, among others: innovations in teaching and training, mentorship activities, awards and honors, etc.</w:t>
      </w:r>
    </w:p>
    <w:tbl>
      <w:tblPr>
        <w:tblStyle w:val="TableGrid"/>
        <w:tblW w:w="0" w:type="auto"/>
        <w:tblLook w:val="04A0" w:firstRow="1" w:lastRow="0" w:firstColumn="1" w:lastColumn="0" w:noHBand="0" w:noVBand="1"/>
      </w:tblPr>
      <w:tblGrid>
        <w:gridCol w:w="10790"/>
      </w:tblGrid>
      <w:tr w:rsidR="001C6545" w14:paraId="05BA264D" w14:textId="77777777" w:rsidTr="00730ACA">
        <w:trPr>
          <w:trHeight w:val="728"/>
        </w:trPr>
        <w:tc>
          <w:tcPr>
            <w:tcW w:w="10790" w:type="dxa"/>
          </w:tcPr>
          <w:p w14:paraId="0E174142" w14:textId="77777777" w:rsidR="001C6545" w:rsidRDefault="001C6545" w:rsidP="00730ACA"/>
          <w:p w14:paraId="2D2F2C10" w14:textId="77777777" w:rsidR="001C6545" w:rsidRDefault="001C6545" w:rsidP="00730ACA"/>
        </w:tc>
      </w:tr>
    </w:tbl>
    <w:p w14:paraId="515C0C32" w14:textId="77777777" w:rsidR="001C6545" w:rsidRDefault="001C6545" w:rsidP="001C6545">
      <w:pPr>
        <w:pStyle w:val="Heading2"/>
        <w:jc w:val="center"/>
      </w:pPr>
      <w:r>
        <w:lastRenderedPageBreak/>
        <w:t>Current and Previous MSU Intramural Grant Funding</w:t>
      </w:r>
    </w:p>
    <w:p w14:paraId="534CCB28" w14:textId="77777777" w:rsidR="001C6545" w:rsidRPr="00D421E5" w:rsidRDefault="001C6545" w:rsidP="001C6545">
      <w:pPr>
        <w:pStyle w:val="NoSpacing"/>
      </w:pPr>
      <w:r>
        <w:t>You must list all MSU intramural grants on which you have served as PI or co-PI since Fall 2018. Add additional lines if needed.</w:t>
      </w:r>
    </w:p>
    <w:tbl>
      <w:tblPr>
        <w:tblStyle w:val="TableGrid"/>
        <w:tblW w:w="10885" w:type="dxa"/>
        <w:tblLook w:val="04A0" w:firstRow="1" w:lastRow="0" w:firstColumn="1" w:lastColumn="0" w:noHBand="0" w:noVBand="1"/>
      </w:tblPr>
      <w:tblGrid>
        <w:gridCol w:w="329"/>
        <w:gridCol w:w="1524"/>
        <w:gridCol w:w="3622"/>
        <w:gridCol w:w="5410"/>
      </w:tblGrid>
      <w:tr w:rsidR="001C6545" w14:paraId="4CAC1805" w14:textId="77777777" w:rsidTr="0005504D">
        <w:tc>
          <w:tcPr>
            <w:tcW w:w="329" w:type="dxa"/>
            <w:shd w:val="clear" w:color="auto" w:fill="D9D9D9" w:themeFill="background1" w:themeFillShade="D9"/>
          </w:tcPr>
          <w:p w14:paraId="441A9413" w14:textId="77777777" w:rsidR="001C6545" w:rsidRPr="0005504D" w:rsidRDefault="001C6545" w:rsidP="00730ACA">
            <w:pPr>
              <w:spacing w:after="0"/>
              <w:rPr>
                <w:b/>
              </w:rPr>
            </w:pPr>
            <w:r w:rsidRPr="0005504D">
              <w:rPr>
                <w:b/>
              </w:rPr>
              <w:t>#</w:t>
            </w:r>
          </w:p>
        </w:tc>
        <w:tc>
          <w:tcPr>
            <w:tcW w:w="1524" w:type="dxa"/>
            <w:shd w:val="clear" w:color="auto" w:fill="D9D9D9" w:themeFill="background1" w:themeFillShade="D9"/>
          </w:tcPr>
          <w:p w14:paraId="4AAF6EE0" w14:textId="77777777" w:rsidR="001C6545" w:rsidRPr="0005504D" w:rsidRDefault="001C6545" w:rsidP="00730ACA">
            <w:pPr>
              <w:spacing w:after="0"/>
              <w:rPr>
                <w:b/>
              </w:rPr>
            </w:pPr>
            <w:r w:rsidRPr="0005504D">
              <w:rPr>
                <w:b/>
              </w:rPr>
              <w:t>Award Cycle</w:t>
            </w:r>
          </w:p>
        </w:tc>
        <w:tc>
          <w:tcPr>
            <w:tcW w:w="3622" w:type="dxa"/>
            <w:shd w:val="clear" w:color="auto" w:fill="D9D9D9" w:themeFill="background1" w:themeFillShade="D9"/>
          </w:tcPr>
          <w:p w14:paraId="473D5646" w14:textId="77777777" w:rsidR="001C6545" w:rsidRPr="0005504D" w:rsidRDefault="001C6545" w:rsidP="00730ACA">
            <w:pPr>
              <w:spacing w:after="0"/>
              <w:rPr>
                <w:b/>
              </w:rPr>
            </w:pPr>
            <w:r w:rsidRPr="0005504D">
              <w:rPr>
                <w:b/>
              </w:rPr>
              <w:t>Title</w:t>
            </w:r>
          </w:p>
        </w:tc>
        <w:tc>
          <w:tcPr>
            <w:tcW w:w="5410" w:type="dxa"/>
            <w:shd w:val="clear" w:color="auto" w:fill="D9D9D9" w:themeFill="background1" w:themeFillShade="D9"/>
          </w:tcPr>
          <w:p w14:paraId="17239F89" w14:textId="77777777" w:rsidR="001C6545" w:rsidRPr="0005504D" w:rsidRDefault="001C6545" w:rsidP="00730ACA">
            <w:pPr>
              <w:spacing w:after="0"/>
              <w:rPr>
                <w:b/>
              </w:rPr>
            </w:pPr>
            <w:r w:rsidRPr="0005504D">
              <w:rPr>
                <w:b/>
              </w:rPr>
              <w:t>PI and co-PI name(s)</w:t>
            </w:r>
          </w:p>
        </w:tc>
      </w:tr>
      <w:tr w:rsidR="001C6545" w14:paraId="4041BD4B" w14:textId="77777777" w:rsidTr="00730ACA">
        <w:tc>
          <w:tcPr>
            <w:tcW w:w="329" w:type="dxa"/>
          </w:tcPr>
          <w:p w14:paraId="01225C13" w14:textId="77777777" w:rsidR="001C6545" w:rsidRDefault="001C6545" w:rsidP="00730ACA">
            <w:pPr>
              <w:spacing w:after="0"/>
            </w:pPr>
            <w:r>
              <w:t>1</w:t>
            </w:r>
          </w:p>
        </w:tc>
        <w:tc>
          <w:tcPr>
            <w:tcW w:w="1524" w:type="dxa"/>
          </w:tcPr>
          <w:p w14:paraId="1E32F9BB" w14:textId="77777777" w:rsidR="001C6545" w:rsidRDefault="001C6545" w:rsidP="00730ACA">
            <w:pPr>
              <w:spacing w:after="0"/>
            </w:pPr>
          </w:p>
        </w:tc>
        <w:tc>
          <w:tcPr>
            <w:tcW w:w="3622" w:type="dxa"/>
          </w:tcPr>
          <w:p w14:paraId="24A33096" w14:textId="77777777" w:rsidR="001C6545" w:rsidRDefault="001C6545" w:rsidP="00730ACA">
            <w:pPr>
              <w:spacing w:after="0"/>
            </w:pPr>
          </w:p>
        </w:tc>
        <w:tc>
          <w:tcPr>
            <w:tcW w:w="5410" w:type="dxa"/>
          </w:tcPr>
          <w:p w14:paraId="238BAB92" w14:textId="77777777" w:rsidR="001C6545" w:rsidRDefault="001C6545" w:rsidP="00730ACA">
            <w:pPr>
              <w:spacing w:after="0"/>
            </w:pPr>
          </w:p>
        </w:tc>
      </w:tr>
      <w:tr w:rsidR="001C6545" w14:paraId="4B8359C0" w14:textId="77777777" w:rsidTr="00730ACA">
        <w:tc>
          <w:tcPr>
            <w:tcW w:w="329" w:type="dxa"/>
          </w:tcPr>
          <w:p w14:paraId="3507BFC0" w14:textId="77777777" w:rsidR="001C6545" w:rsidRDefault="001C6545" w:rsidP="00730ACA">
            <w:pPr>
              <w:spacing w:after="0"/>
            </w:pPr>
            <w:r>
              <w:t>2</w:t>
            </w:r>
          </w:p>
        </w:tc>
        <w:tc>
          <w:tcPr>
            <w:tcW w:w="1524" w:type="dxa"/>
          </w:tcPr>
          <w:p w14:paraId="0553EE4A" w14:textId="77777777" w:rsidR="001C6545" w:rsidRDefault="001C6545" w:rsidP="00730ACA">
            <w:pPr>
              <w:spacing w:after="0"/>
            </w:pPr>
          </w:p>
        </w:tc>
        <w:tc>
          <w:tcPr>
            <w:tcW w:w="3622" w:type="dxa"/>
          </w:tcPr>
          <w:p w14:paraId="7FE92F92" w14:textId="77777777" w:rsidR="001C6545" w:rsidRDefault="001C6545" w:rsidP="00730ACA">
            <w:pPr>
              <w:spacing w:after="0"/>
            </w:pPr>
          </w:p>
        </w:tc>
        <w:tc>
          <w:tcPr>
            <w:tcW w:w="5410" w:type="dxa"/>
          </w:tcPr>
          <w:p w14:paraId="2FD2F810" w14:textId="77777777" w:rsidR="001C6545" w:rsidRDefault="001C6545" w:rsidP="00730ACA">
            <w:pPr>
              <w:spacing w:after="0"/>
            </w:pPr>
          </w:p>
        </w:tc>
      </w:tr>
      <w:tr w:rsidR="001C6545" w14:paraId="20040FFE" w14:textId="77777777" w:rsidTr="00730ACA">
        <w:tc>
          <w:tcPr>
            <w:tcW w:w="329" w:type="dxa"/>
          </w:tcPr>
          <w:p w14:paraId="0916EFB9" w14:textId="77777777" w:rsidR="001C6545" w:rsidRDefault="001C6545" w:rsidP="00730ACA">
            <w:pPr>
              <w:spacing w:after="0"/>
            </w:pPr>
            <w:r>
              <w:t>3</w:t>
            </w:r>
          </w:p>
        </w:tc>
        <w:tc>
          <w:tcPr>
            <w:tcW w:w="1524" w:type="dxa"/>
          </w:tcPr>
          <w:p w14:paraId="4FF73EEF" w14:textId="77777777" w:rsidR="001C6545" w:rsidRDefault="001C6545" w:rsidP="00730ACA">
            <w:pPr>
              <w:spacing w:after="0"/>
            </w:pPr>
          </w:p>
        </w:tc>
        <w:tc>
          <w:tcPr>
            <w:tcW w:w="3622" w:type="dxa"/>
          </w:tcPr>
          <w:p w14:paraId="5B362F8A" w14:textId="77777777" w:rsidR="001C6545" w:rsidRDefault="001C6545" w:rsidP="00730ACA">
            <w:pPr>
              <w:spacing w:after="0"/>
            </w:pPr>
          </w:p>
        </w:tc>
        <w:tc>
          <w:tcPr>
            <w:tcW w:w="5410" w:type="dxa"/>
          </w:tcPr>
          <w:p w14:paraId="48CA9D5F" w14:textId="77777777" w:rsidR="001C6545" w:rsidRDefault="001C6545" w:rsidP="00730ACA">
            <w:pPr>
              <w:spacing w:after="0"/>
            </w:pPr>
          </w:p>
        </w:tc>
      </w:tr>
      <w:tr w:rsidR="001C6545" w14:paraId="377B7F81" w14:textId="77777777" w:rsidTr="00730ACA">
        <w:tc>
          <w:tcPr>
            <w:tcW w:w="329" w:type="dxa"/>
          </w:tcPr>
          <w:p w14:paraId="56E64BE1" w14:textId="77777777" w:rsidR="001C6545" w:rsidRDefault="001C6545" w:rsidP="00730ACA">
            <w:pPr>
              <w:spacing w:after="0"/>
            </w:pPr>
            <w:r>
              <w:t>4</w:t>
            </w:r>
          </w:p>
        </w:tc>
        <w:tc>
          <w:tcPr>
            <w:tcW w:w="1524" w:type="dxa"/>
          </w:tcPr>
          <w:p w14:paraId="5BF9D0F3" w14:textId="77777777" w:rsidR="001C6545" w:rsidRDefault="001C6545" w:rsidP="00730ACA">
            <w:pPr>
              <w:spacing w:after="0"/>
            </w:pPr>
          </w:p>
        </w:tc>
        <w:tc>
          <w:tcPr>
            <w:tcW w:w="3622" w:type="dxa"/>
          </w:tcPr>
          <w:p w14:paraId="19D1EECB" w14:textId="77777777" w:rsidR="001C6545" w:rsidRDefault="001C6545" w:rsidP="00730ACA">
            <w:pPr>
              <w:spacing w:after="0"/>
            </w:pPr>
          </w:p>
        </w:tc>
        <w:tc>
          <w:tcPr>
            <w:tcW w:w="5410" w:type="dxa"/>
          </w:tcPr>
          <w:p w14:paraId="25C2A688" w14:textId="77777777" w:rsidR="001C6545" w:rsidRDefault="001C6545" w:rsidP="00730ACA">
            <w:pPr>
              <w:spacing w:after="0"/>
            </w:pPr>
          </w:p>
        </w:tc>
      </w:tr>
      <w:tr w:rsidR="001C6545" w14:paraId="3B660C8E" w14:textId="77777777" w:rsidTr="00730ACA">
        <w:tc>
          <w:tcPr>
            <w:tcW w:w="10885" w:type="dxa"/>
            <w:gridSpan w:val="4"/>
            <w:shd w:val="clear" w:color="auto" w:fill="D9D9D9" w:themeFill="background1" w:themeFillShade="D9"/>
          </w:tcPr>
          <w:p w14:paraId="17D75860" w14:textId="77777777" w:rsidR="001C6545" w:rsidRPr="0005504D" w:rsidRDefault="001C6545" w:rsidP="00730ACA">
            <w:pPr>
              <w:spacing w:after="0"/>
              <w:rPr>
                <w:b/>
                <w:i/>
              </w:rPr>
            </w:pPr>
            <w:r w:rsidRPr="0005504D">
              <w:rPr>
                <w:b/>
                <w:i/>
              </w:rPr>
              <w:t>How were the results of these prior intramural awards disseminated or made public? Include the type of dissemination (e.g. manuscript, book chapter, exhibition, presentation).</w:t>
            </w:r>
          </w:p>
        </w:tc>
      </w:tr>
      <w:tr w:rsidR="001C6545" w14:paraId="77684E7D" w14:textId="77777777" w:rsidTr="00730ACA">
        <w:tc>
          <w:tcPr>
            <w:tcW w:w="329" w:type="dxa"/>
          </w:tcPr>
          <w:p w14:paraId="54FC6778" w14:textId="77777777" w:rsidR="001C6545" w:rsidRDefault="001C6545" w:rsidP="00730ACA">
            <w:pPr>
              <w:spacing w:after="0"/>
            </w:pPr>
            <w:r>
              <w:t>1</w:t>
            </w:r>
          </w:p>
        </w:tc>
        <w:tc>
          <w:tcPr>
            <w:tcW w:w="10556" w:type="dxa"/>
            <w:gridSpan w:val="3"/>
          </w:tcPr>
          <w:p w14:paraId="721A5629" w14:textId="77777777" w:rsidR="001C6545" w:rsidRDefault="001C6545" w:rsidP="00730ACA">
            <w:pPr>
              <w:spacing w:after="0"/>
            </w:pPr>
          </w:p>
        </w:tc>
      </w:tr>
      <w:tr w:rsidR="001C6545" w14:paraId="07466B47" w14:textId="77777777" w:rsidTr="00730ACA">
        <w:tc>
          <w:tcPr>
            <w:tcW w:w="329" w:type="dxa"/>
          </w:tcPr>
          <w:p w14:paraId="77980B51" w14:textId="77777777" w:rsidR="001C6545" w:rsidRDefault="001C6545" w:rsidP="00730ACA">
            <w:pPr>
              <w:spacing w:after="0"/>
            </w:pPr>
            <w:r>
              <w:t>2</w:t>
            </w:r>
          </w:p>
        </w:tc>
        <w:tc>
          <w:tcPr>
            <w:tcW w:w="10556" w:type="dxa"/>
            <w:gridSpan w:val="3"/>
          </w:tcPr>
          <w:p w14:paraId="1EF710A6" w14:textId="77777777" w:rsidR="001C6545" w:rsidRDefault="001C6545" w:rsidP="00730ACA">
            <w:pPr>
              <w:spacing w:after="0"/>
            </w:pPr>
          </w:p>
        </w:tc>
      </w:tr>
      <w:tr w:rsidR="001C6545" w14:paraId="6028C2C8" w14:textId="77777777" w:rsidTr="00730ACA">
        <w:tc>
          <w:tcPr>
            <w:tcW w:w="329" w:type="dxa"/>
          </w:tcPr>
          <w:p w14:paraId="338E3466" w14:textId="77777777" w:rsidR="001C6545" w:rsidRDefault="001C6545" w:rsidP="00730ACA">
            <w:pPr>
              <w:spacing w:after="0"/>
            </w:pPr>
            <w:r>
              <w:t>3</w:t>
            </w:r>
          </w:p>
        </w:tc>
        <w:tc>
          <w:tcPr>
            <w:tcW w:w="10556" w:type="dxa"/>
            <w:gridSpan w:val="3"/>
          </w:tcPr>
          <w:p w14:paraId="717CE9F8" w14:textId="77777777" w:rsidR="001C6545" w:rsidRDefault="001C6545" w:rsidP="00730ACA">
            <w:pPr>
              <w:spacing w:after="0"/>
            </w:pPr>
          </w:p>
        </w:tc>
      </w:tr>
      <w:tr w:rsidR="001C6545" w14:paraId="5DC85639" w14:textId="77777777" w:rsidTr="00730ACA">
        <w:tc>
          <w:tcPr>
            <w:tcW w:w="329" w:type="dxa"/>
          </w:tcPr>
          <w:p w14:paraId="16C55DE2" w14:textId="77777777" w:rsidR="001C6545" w:rsidRDefault="001C6545" w:rsidP="00730ACA">
            <w:pPr>
              <w:spacing w:after="0"/>
            </w:pPr>
            <w:r>
              <w:t>4</w:t>
            </w:r>
          </w:p>
        </w:tc>
        <w:tc>
          <w:tcPr>
            <w:tcW w:w="10556" w:type="dxa"/>
            <w:gridSpan w:val="3"/>
          </w:tcPr>
          <w:p w14:paraId="2CAF57CE" w14:textId="77777777" w:rsidR="001C6545" w:rsidRDefault="001C6545" w:rsidP="00730ACA">
            <w:pPr>
              <w:spacing w:after="0"/>
            </w:pPr>
          </w:p>
        </w:tc>
      </w:tr>
    </w:tbl>
    <w:p w14:paraId="69A0A11F" w14:textId="77777777" w:rsidR="001C6545" w:rsidRDefault="001C6545" w:rsidP="001C6545">
      <w:pPr>
        <w:pStyle w:val="Heading2"/>
        <w:jc w:val="center"/>
      </w:pPr>
      <w:r>
        <w:t>Current and Previous External Grant Funding</w:t>
      </w:r>
    </w:p>
    <w:p w14:paraId="525208FD" w14:textId="77777777" w:rsidR="001C6545" w:rsidRPr="00D421E5" w:rsidRDefault="001C6545" w:rsidP="001C6545">
      <w:pPr>
        <w:pStyle w:val="NoSpacing"/>
        <w:jc w:val="center"/>
        <w:rPr>
          <w:i/>
        </w:rPr>
      </w:pPr>
      <w:r w:rsidRPr="00D421E5">
        <w:rPr>
          <w:i/>
        </w:rPr>
        <w:t>If applicable, list all external grants or research contracts on which you have served as PI or co-PI.</w:t>
      </w:r>
    </w:p>
    <w:tbl>
      <w:tblPr>
        <w:tblStyle w:val="TableGrid"/>
        <w:tblW w:w="10885" w:type="dxa"/>
        <w:tblLook w:val="04A0" w:firstRow="1" w:lastRow="0" w:firstColumn="1" w:lastColumn="0" w:noHBand="0" w:noVBand="1"/>
      </w:tblPr>
      <w:tblGrid>
        <w:gridCol w:w="3145"/>
        <w:gridCol w:w="3960"/>
        <w:gridCol w:w="2070"/>
        <w:gridCol w:w="1710"/>
      </w:tblGrid>
      <w:tr w:rsidR="001C6545" w14:paraId="60C664FB" w14:textId="77777777" w:rsidTr="00730ACA">
        <w:tc>
          <w:tcPr>
            <w:tcW w:w="3145" w:type="dxa"/>
            <w:shd w:val="clear" w:color="auto" w:fill="D9D9D9" w:themeFill="background1" w:themeFillShade="D9"/>
          </w:tcPr>
          <w:p w14:paraId="302FACE0" w14:textId="77777777" w:rsidR="001C6545" w:rsidRPr="0005504D" w:rsidRDefault="001C6545" w:rsidP="00730ACA">
            <w:pPr>
              <w:spacing w:after="0"/>
              <w:rPr>
                <w:b/>
              </w:rPr>
            </w:pPr>
            <w:r w:rsidRPr="0005504D">
              <w:rPr>
                <w:b/>
              </w:rPr>
              <w:t>Title or brief description</w:t>
            </w:r>
          </w:p>
        </w:tc>
        <w:tc>
          <w:tcPr>
            <w:tcW w:w="3960" w:type="dxa"/>
            <w:shd w:val="clear" w:color="auto" w:fill="D9D9D9" w:themeFill="background1" w:themeFillShade="D9"/>
          </w:tcPr>
          <w:p w14:paraId="3007D47C" w14:textId="77777777" w:rsidR="001C6545" w:rsidRPr="0005504D" w:rsidRDefault="001C6545" w:rsidP="00730ACA">
            <w:pPr>
              <w:spacing w:after="0"/>
              <w:rPr>
                <w:b/>
              </w:rPr>
            </w:pPr>
            <w:r w:rsidRPr="0005504D">
              <w:rPr>
                <w:b/>
              </w:rPr>
              <w:t>PI and co-PI names</w:t>
            </w:r>
          </w:p>
        </w:tc>
        <w:tc>
          <w:tcPr>
            <w:tcW w:w="2070" w:type="dxa"/>
            <w:shd w:val="clear" w:color="auto" w:fill="D9D9D9" w:themeFill="background1" w:themeFillShade="D9"/>
          </w:tcPr>
          <w:p w14:paraId="376F5AFC" w14:textId="77777777" w:rsidR="001C6545" w:rsidRPr="0005504D" w:rsidRDefault="001C6545" w:rsidP="00730ACA">
            <w:pPr>
              <w:spacing w:after="0"/>
              <w:rPr>
                <w:b/>
              </w:rPr>
            </w:pPr>
            <w:r w:rsidRPr="0005504D">
              <w:rPr>
                <w:b/>
              </w:rPr>
              <w:t>Sponsor</w:t>
            </w:r>
          </w:p>
        </w:tc>
        <w:tc>
          <w:tcPr>
            <w:tcW w:w="1710" w:type="dxa"/>
            <w:shd w:val="clear" w:color="auto" w:fill="D9D9D9" w:themeFill="background1" w:themeFillShade="D9"/>
          </w:tcPr>
          <w:p w14:paraId="46024964" w14:textId="77777777" w:rsidR="001C6545" w:rsidRPr="0005504D" w:rsidRDefault="001C6545" w:rsidP="00730ACA">
            <w:pPr>
              <w:spacing w:after="0"/>
              <w:rPr>
                <w:b/>
              </w:rPr>
            </w:pPr>
            <w:r w:rsidRPr="0005504D">
              <w:rPr>
                <w:b/>
              </w:rPr>
              <w:t>Start/End Dates</w:t>
            </w:r>
          </w:p>
        </w:tc>
      </w:tr>
      <w:tr w:rsidR="001C6545" w14:paraId="0E802C8F" w14:textId="77777777" w:rsidTr="00730ACA">
        <w:tc>
          <w:tcPr>
            <w:tcW w:w="3145" w:type="dxa"/>
          </w:tcPr>
          <w:p w14:paraId="361CE15A" w14:textId="77777777" w:rsidR="001C6545" w:rsidRDefault="001C6545" w:rsidP="00730ACA">
            <w:pPr>
              <w:spacing w:after="0"/>
            </w:pPr>
          </w:p>
        </w:tc>
        <w:tc>
          <w:tcPr>
            <w:tcW w:w="3960" w:type="dxa"/>
          </w:tcPr>
          <w:p w14:paraId="0CFE1051" w14:textId="77777777" w:rsidR="001C6545" w:rsidRDefault="001C6545" w:rsidP="00730ACA">
            <w:pPr>
              <w:spacing w:after="0"/>
            </w:pPr>
          </w:p>
        </w:tc>
        <w:tc>
          <w:tcPr>
            <w:tcW w:w="2070" w:type="dxa"/>
          </w:tcPr>
          <w:p w14:paraId="09C4A602" w14:textId="77777777" w:rsidR="001C6545" w:rsidRDefault="001C6545" w:rsidP="00730ACA">
            <w:pPr>
              <w:spacing w:after="0"/>
            </w:pPr>
          </w:p>
        </w:tc>
        <w:tc>
          <w:tcPr>
            <w:tcW w:w="1710" w:type="dxa"/>
          </w:tcPr>
          <w:p w14:paraId="58213F24" w14:textId="77777777" w:rsidR="001C6545" w:rsidRDefault="001C6545" w:rsidP="00730ACA">
            <w:pPr>
              <w:spacing w:after="0"/>
            </w:pPr>
          </w:p>
        </w:tc>
      </w:tr>
      <w:tr w:rsidR="001C6545" w14:paraId="44570C47" w14:textId="77777777" w:rsidTr="00730ACA">
        <w:tc>
          <w:tcPr>
            <w:tcW w:w="3145" w:type="dxa"/>
          </w:tcPr>
          <w:p w14:paraId="663A33AD" w14:textId="77777777" w:rsidR="001C6545" w:rsidRDefault="001C6545" w:rsidP="00730ACA">
            <w:pPr>
              <w:spacing w:after="0"/>
            </w:pPr>
          </w:p>
        </w:tc>
        <w:tc>
          <w:tcPr>
            <w:tcW w:w="3960" w:type="dxa"/>
          </w:tcPr>
          <w:p w14:paraId="61DD69DC" w14:textId="77777777" w:rsidR="001C6545" w:rsidRDefault="001C6545" w:rsidP="00730ACA">
            <w:pPr>
              <w:spacing w:after="0"/>
            </w:pPr>
          </w:p>
        </w:tc>
        <w:tc>
          <w:tcPr>
            <w:tcW w:w="2070" w:type="dxa"/>
          </w:tcPr>
          <w:p w14:paraId="0632F9FD" w14:textId="77777777" w:rsidR="001C6545" w:rsidRDefault="001C6545" w:rsidP="00730ACA">
            <w:pPr>
              <w:spacing w:after="0"/>
            </w:pPr>
          </w:p>
        </w:tc>
        <w:tc>
          <w:tcPr>
            <w:tcW w:w="1710" w:type="dxa"/>
          </w:tcPr>
          <w:p w14:paraId="6CAD02F3" w14:textId="77777777" w:rsidR="001C6545" w:rsidRDefault="001C6545" w:rsidP="00730ACA">
            <w:pPr>
              <w:spacing w:after="0"/>
            </w:pPr>
          </w:p>
        </w:tc>
      </w:tr>
    </w:tbl>
    <w:p w14:paraId="7877E5F8" w14:textId="44FC4384" w:rsidR="000C48EC" w:rsidRPr="001C6545" w:rsidRDefault="000C48EC" w:rsidP="001C6545">
      <w:pPr>
        <w:rPr>
          <w:spacing w:val="15"/>
        </w:rPr>
      </w:pPr>
    </w:p>
    <w:sectPr w:rsidR="000C48EC" w:rsidRPr="001C6545" w:rsidSect="000A4AFE">
      <w:headerReference w:type="default" r:id="rId25"/>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52D5" w14:textId="77777777" w:rsidR="00F5213D" w:rsidRDefault="00F5213D" w:rsidP="00A7568E">
      <w:pPr>
        <w:spacing w:before="0" w:after="0"/>
      </w:pPr>
      <w:r>
        <w:separator/>
      </w:r>
    </w:p>
  </w:endnote>
  <w:endnote w:type="continuationSeparator" w:id="0">
    <w:p w14:paraId="1B10A389" w14:textId="77777777" w:rsidR="00F5213D" w:rsidRDefault="00F5213D" w:rsidP="00A756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0CC2" w14:textId="1B989840" w:rsidR="00254CDE" w:rsidRDefault="00254CDE">
    <w:pPr>
      <w:pStyle w:val="Footer"/>
      <w:jc w:val="center"/>
    </w:pPr>
  </w:p>
  <w:p w14:paraId="1038C6CD" w14:textId="77777777" w:rsidR="00254CDE" w:rsidRDefault="00254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49252"/>
      <w:docPartObj>
        <w:docPartGallery w:val="Page Numbers (Bottom of Page)"/>
        <w:docPartUnique/>
      </w:docPartObj>
    </w:sdtPr>
    <w:sdtEndPr>
      <w:rPr>
        <w:noProof/>
      </w:rPr>
    </w:sdtEndPr>
    <w:sdtContent>
      <w:p w14:paraId="6E21B11A" w14:textId="3E4AE74C" w:rsidR="0016006C" w:rsidRDefault="00000000">
        <w:pPr>
          <w:pStyle w:val="Footer"/>
          <w:jc w:val="center"/>
        </w:pPr>
      </w:p>
    </w:sdtContent>
  </w:sdt>
  <w:p w14:paraId="0B244A04" w14:textId="77777777" w:rsidR="0016006C" w:rsidRDefault="00160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02A0" w14:textId="146E6F3B" w:rsidR="0016006C" w:rsidRDefault="0016006C">
    <w:pPr>
      <w:pStyle w:val="Footer"/>
      <w:jc w:val="center"/>
    </w:pPr>
  </w:p>
  <w:p w14:paraId="57058665" w14:textId="77777777" w:rsidR="0016006C" w:rsidRDefault="0016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A1FD" w14:textId="77777777" w:rsidR="00F5213D" w:rsidRDefault="00F5213D" w:rsidP="00A7568E">
      <w:pPr>
        <w:spacing w:before="0" w:after="0"/>
      </w:pPr>
      <w:r>
        <w:separator/>
      </w:r>
    </w:p>
  </w:footnote>
  <w:footnote w:type="continuationSeparator" w:id="0">
    <w:p w14:paraId="40FBE0CA" w14:textId="77777777" w:rsidR="00F5213D" w:rsidRDefault="00F5213D" w:rsidP="00A7568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339D" w14:textId="55A446F9" w:rsidR="00730ACA" w:rsidRDefault="00576264">
    <w:pPr>
      <w:pStyle w:val="Header"/>
    </w:pPr>
    <w:r>
      <w:t>Fall 2023</w:t>
    </w:r>
    <w:r w:rsidR="00730ACA">
      <w:t xml:space="preserve"> Faculty Research Grants</w:t>
    </w:r>
    <w:r w:rsidR="00730ACA">
      <w:tab/>
    </w:r>
    <w:r w:rsidR="00730ACA">
      <w:tab/>
      <w:t>Project Summary Sheet</w:t>
    </w:r>
  </w:p>
  <w:p w14:paraId="453BE567" w14:textId="77777777" w:rsidR="00730ACA" w:rsidRDefault="00730A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49AB" w14:textId="3271ACF6" w:rsidR="00730ACA" w:rsidRDefault="00576264">
    <w:pPr>
      <w:pStyle w:val="Header"/>
    </w:pPr>
    <w:r>
      <w:t>Fall 2023</w:t>
    </w:r>
    <w:r w:rsidR="00730ACA">
      <w:t xml:space="preserve"> Faculty Research Grants</w:t>
    </w:r>
    <w:r w:rsidR="00730ACA">
      <w:tab/>
    </w:r>
    <w:r w:rsidR="00730ACA">
      <w:tab/>
      <w:t>Project Summary Sheet</w:t>
    </w:r>
  </w:p>
  <w:p w14:paraId="08FEFC8E" w14:textId="77777777" w:rsidR="00730ACA" w:rsidRDefault="00730A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A9B4" w14:textId="04C949AF" w:rsidR="00730ACA" w:rsidRDefault="00576264">
    <w:pPr>
      <w:pStyle w:val="Header"/>
    </w:pPr>
    <w:r>
      <w:t>Fall 2023</w:t>
    </w:r>
    <w:r w:rsidR="00730ACA">
      <w:t xml:space="preserve"> Faculty Research Grants</w:t>
    </w:r>
    <w:r w:rsidR="00730ACA">
      <w:tab/>
    </w:r>
    <w:r w:rsidR="00730ACA">
      <w:tab/>
    </w:r>
    <w:r>
      <w:t>Appendices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E816" w14:textId="06BC1E0A" w:rsidR="0016006C" w:rsidRDefault="00576264">
    <w:pPr>
      <w:pStyle w:val="Header"/>
    </w:pPr>
    <w:r>
      <w:t>Fall 2023</w:t>
    </w:r>
    <w:r w:rsidR="0016006C">
      <w:t xml:space="preserve"> Faculty Research Grants</w:t>
    </w:r>
    <w:r w:rsidR="0016006C">
      <w:tab/>
    </w:r>
    <w:r w:rsidR="0016006C">
      <w:tab/>
      <w:t>Appendices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82A8" w14:textId="57BE3D78" w:rsidR="00730ACA" w:rsidRDefault="00576264">
    <w:pPr>
      <w:pStyle w:val="Header"/>
    </w:pPr>
    <w:r>
      <w:t>Fall 2023</w:t>
    </w:r>
    <w:r w:rsidR="00730ACA">
      <w:t xml:space="preserve"> Faculty Research Grants</w:t>
    </w:r>
    <w:r w:rsidR="00730ACA">
      <w:tab/>
    </w:r>
    <w:r w:rsidR="00730ACA">
      <w:tab/>
    </w:r>
    <w:r w:rsidR="0016006C">
      <w:t xml:space="preserve">         </w:t>
    </w:r>
    <w:r w:rsidR="00730ACA">
      <w:t>Appendices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CE8"/>
    <w:multiLevelType w:val="hybridMultilevel"/>
    <w:tmpl w:val="63006E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C3043C"/>
    <w:multiLevelType w:val="hybridMultilevel"/>
    <w:tmpl w:val="2B4EDD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9C4783F"/>
    <w:multiLevelType w:val="hybridMultilevel"/>
    <w:tmpl w:val="AFE0D5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A46B20"/>
    <w:multiLevelType w:val="hybridMultilevel"/>
    <w:tmpl w:val="E7727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0D339B"/>
    <w:multiLevelType w:val="hybridMultilevel"/>
    <w:tmpl w:val="04AC83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E31ADC"/>
    <w:multiLevelType w:val="hybridMultilevel"/>
    <w:tmpl w:val="0632F1EC"/>
    <w:lvl w:ilvl="0" w:tplc="64941D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D3D44"/>
    <w:multiLevelType w:val="hybridMultilevel"/>
    <w:tmpl w:val="4FEA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BC2D1D"/>
    <w:multiLevelType w:val="hybridMultilevel"/>
    <w:tmpl w:val="BA2235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7AF2F28"/>
    <w:multiLevelType w:val="hybridMultilevel"/>
    <w:tmpl w:val="DF6CD4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BF0F04"/>
    <w:multiLevelType w:val="hybridMultilevel"/>
    <w:tmpl w:val="310CF3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4792205">
    <w:abstractNumId w:val="2"/>
  </w:num>
  <w:num w:numId="2" w16cid:durableId="731392660">
    <w:abstractNumId w:val="5"/>
  </w:num>
  <w:num w:numId="3" w16cid:durableId="1846895265">
    <w:abstractNumId w:val="6"/>
  </w:num>
  <w:num w:numId="4" w16cid:durableId="1373965562">
    <w:abstractNumId w:val="8"/>
  </w:num>
  <w:num w:numId="5" w16cid:durableId="1903632663">
    <w:abstractNumId w:val="1"/>
  </w:num>
  <w:num w:numId="6" w16cid:durableId="1056394765">
    <w:abstractNumId w:val="0"/>
  </w:num>
  <w:num w:numId="7" w16cid:durableId="1529950496">
    <w:abstractNumId w:val="4"/>
  </w:num>
  <w:num w:numId="8" w16cid:durableId="2117748316">
    <w:abstractNumId w:val="9"/>
  </w:num>
  <w:num w:numId="9" w16cid:durableId="211699537">
    <w:abstractNumId w:val="7"/>
  </w:num>
  <w:num w:numId="10" w16cid:durableId="7215624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man, Brittany">
    <w15:presenceInfo w15:providerId="AD" w15:userId="S-1-5-21-1417001333-448539723-725345543-15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2C"/>
    <w:rsid w:val="00011C60"/>
    <w:rsid w:val="00031DD5"/>
    <w:rsid w:val="0005504D"/>
    <w:rsid w:val="00070A04"/>
    <w:rsid w:val="00090A29"/>
    <w:rsid w:val="000A4AFE"/>
    <w:rsid w:val="000C48EC"/>
    <w:rsid w:val="000C4AE8"/>
    <w:rsid w:val="000C63AA"/>
    <w:rsid w:val="000F50AC"/>
    <w:rsid w:val="00114BE0"/>
    <w:rsid w:val="00132A21"/>
    <w:rsid w:val="0016006C"/>
    <w:rsid w:val="00185ED8"/>
    <w:rsid w:val="00192CC0"/>
    <w:rsid w:val="00195334"/>
    <w:rsid w:val="001B64A7"/>
    <w:rsid w:val="001C6545"/>
    <w:rsid w:val="001E3F40"/>
    <w:rsid w:val="00201461"/>
    <w:rsid w:val="00222B1A"/>
    <w:rsid w:val="00254CDE"/>
    <w:rsid w:val="0026307D"/>
    <w:rsid w:val="002635E2"/>
    <w:rsid w:val="00271327"/>
    <w:rsid w:val="00283E2C"/>
    <w:rsid w:val="002B3762"/>
    <w:rsid w:val="002D0EDD"/>
    <w:rsid w:val="002F34B4"/>
    <w:rsid w:val="00316280"/>
    <w:rsid w:val="00326AE7"/>
    <w:rsid w:val="003316EB"/>
    <w:rsid w:val="00351380"/>
    <w:rsid w:val="00376614"/>
    <w:rsid w:val="004034C6"/>
    <w:rsid w:val="00404B94"/>
    <w:rsid w:val="00412EF9"/>
    <w:rsid w:val="00450A63"/>
    <w:rsid w:val="004E0613"/>
    <w:rsid w:val="00507D25"/>
    <w:rsid w:val="00513849"/>
    <w:rsid w:val="00527F49"/>
    <w:rsid w:val="00535FB8"/>
    <w:rsid w:val="00564335"/>
    <w:rsid w:val="00570D0E"/>
    <w:rsid w:val="005737E6"/>
    <w:rsid w:val="00576264"/>
    <w:rsid w:val="005D0B48"/>
    <w:rsid w:val="005F78C5"/>
    <w:rsid w:val="00664AC9"/>
    <w:rsid w:val="00685D81"/>
    <w:rsid w:val="006C4549"/>
    <w:rsid w:val="006E2400"/>
    <w:rsid w:val="00730ACA"/>
    <w:rsid w:val="0073422A"/>
    <w:rsid w:val="007461E0"/>
    <w:rsid w:val="00787A4D"/>
    <w:rsid w:val="007A7364"/>
    <w:rsid w:val="007A78D7"/>
    <w:rsid w:val="007B0FBC"/>
    <w:rsid w:val="007B7259"/>
    <w:rsid w:val="007C0C3D"/>
    <w:rsid w:val="007D66F4"/>
    <w:rsid w:val="007E248B"/>
    <w:rsid w:val="007F4A9F"/>
    <w:rsid w:val="007F4C9F"/>
    <w:rsid w:val="00877D1C"/>
    <w:rsid w:val="008A17FF"/>
    <w:rsid w:val="008E60C2"/>
    <w:rsid w:val="00922E16"/>
    <w:rsid w:val="00952027"/>
    <w:rsid w:val="00991E44"/>
    <w:rsid w:val="00995254"/>
    <w:rsid w:val="00A15E52"/>
    <w:rsid w:val="00A258D5"/>
    <w:rsid w:val="00A57830"/>
    <w:rsid w:val="00A6353A"/>
    <w:rsid w:val="00A64414"/>
    <w:rsid w:val="00A7568E"/>
    <w:rsid w:val="00AB2F08"/>
    <w:rsid w:val="00AE140A"/>
    <w:rsid w:val="00B11075"/>
    <w:rsid w:val="00B12B42"/>
    <w:rsid w:val="00B203B6"/>
    <w:rsid w:val="00BB0EF0"/>
    <w:rsid w:val="00BB4A38"/>
    <w:rsid w:val="00C3690D"/>
    <w:rsid w:val="00C50AEA"/>
    <w:rsid w:val="00C65D82"/>
    <w:rsid w:val="00C83CA1"/>
    <w:rsid w:val="00CA4A51"/>
    <w:rsid w:val="00CB11FA"/>
    <w:rsid w:val="00CB1BBB"/>
    <w:rsid w:val="00CC682C"/>
    <w:rsid w:val="00CD07D8"/>
    <w:rsid w:val="00CE56F7"/>
    <w:rsid w:val="00D0624B"/>
    <w:rsid w:val="00D3096E"/>
    <w:rsid w:val="00D32D50"/>
    <w:rsid w:val="00D33A2B"/>
    <w:rsid w:val="00D35804"/>
    <w:rsid w:val="00D421E5"/>
    <w:rsid w:val="00D577C3"/>
    <w:rsid w:val="00D8544B"/>
    <w:rsid w:val="00D90769"/>
    <w:rsid w:val="00D9543A"/>
    <w:rsid w:val="00DF7ADE"/>
    <w:rsid w:val="00E06B9E"/>
    <w:rsid w:val="00EC57C3"/>
    <w:rsid w:val="00ED4D22"/>
    <w:rsid w:val="00EE6836"/>
    <w:rsid w:val="00F05B9B"/>
    <w:rsid w:val="00F10ABC"/>
    <w:rsid w:val="00F22B29"/>
    <w:rsid w:val="00F2665F"/>
    <w:rsid w:val="00F32C65"/>
    <w:rsid w:val="00F3771D"/>
    <w:rsid w:val="00F5213D"/>
    <w:rsid w:val="00F8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81668"/>
  <w15:chartTrackingRefBased/>
  <w15:docId w15:val="{9DECB2E7-859D-44DC-9637-5BC3C1CE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E2"/>
    <w:pPr>
      <w:spacing w:before="120" w:after="120" w:line="240" w:lineRule="auto"/>
    </w:pPr>
    <w:rPr>
      <w:rFonts w:eastAsiaTheme="minorEastAsia"/>
    </w:rPr>
  </w:style>
  <w:style w:type="paragraph" w:styleId="Heading1">
    <w:name w:val="heading 1"/>
    <w:basedOn w:val="Normal"/>
    <w:next w:val="Normal"/>
    <w:link w:val="Heading1Char"/>
    <w:uiPriority w:val="9"/>
    <w:qFormat/>
    <w:rsid w:val="00404B94"/>
    <w:pPr>
      <w:pBdr>
        <w:top w:val="single" w:sz="24" w:space="0" w:color="872434"/>
        <w:left w:val="single" w:sz="24" w:space="0" w:color="872434"/>
        <w:bottom w:val="single" w:sz="24" w:space="0" w:color="872434"/>
        <w:right w:val="single" w:sz="24" w:space="0" w:color="872434"/>
      </w:pBdr>
      <w:shd w:val="clear" w:color="auto" w:fill="872434"/>
      <w:spacing w:line="276" w:lineRule="auto"/>
      <w:contextualSpacing/>
      <w:outlineLvl w:val="0"/>
    </w:pPr>
    <w:rPr>
      <w:rFonts w:ascii="Calibri" w:hAnsi="Calibri" w:cs="Times New Roman"/>
      <w:b/>
      <w:caps/>
      <w:color w:val="FFFFFF"/>
      <w:spacing w:val="15"/>
      <w:sz w:val="24"/>
    </w:rPr>
  </w:style>
  <w:style w:type="paragraph" w:styleId="Heading2">
    <w:name w:val="heading 2"/>
    <w:basedOn w:val="Normal"/>
    <w:next w:val="Normal"/>
    <w:link w:val="Heading2Char"/>
    <w:uiPriority w:val="9"/>
    <w:unhideWhenUsed/>
    <w:qFormat/>
    <w:rsid w:val="00535FB8"/>
    <w:pPr>
      <w:spacing w:after="0"/>
      <w:contextualSpacing/>
      <w:outlineLvl w:val="1"/>
    </w:pPr>
    <w:rPr>
      <w:b/>
      <w:caps/>
      <w:spacing w:val="15"/>
    </w:rPr>
  </w:style>
  <w:style w:type="paragraph" w:styleId="Heading3">
    <w:name w:val="heading 3"/>
    <w:basedOn w:val="Normal"/>
    <w:next w:val="Normal"/>
    <w:link w:val="Heading3Char"/>
    <w:uiPriority w:val="9"/>
    <w:unhideWhenUsed/>
    <w:qFormat/>
    <w:rsid w:val="00283E2C"/>
    <w:pPr>
      <w:outlineLvl w:val="2"/>
    </w:pPr>
    <w:rPr>
      <w:rFonts w:ascii="Calibri" w:hAnsi="Calibri"/>
      <w:caps/>
    </w:rPr>
  </w:style>
  <w:style w:type="paragraph" w:styleId="Heading4">
    <w:name w:val="heading 4"/>
    <w:basedOn w:val="Normal"/>
    <w:next w:val="Normal"/>
    <w:link w:val="Heading4Char"/>
    <w:uiPriority w:val="9"/>
    <w:unhideWhenUsed/>
    <w:qFormat/>
    <w:rsid w:val="00283E2C"/>
    <w:pPr>
      <w:pBdr>
        <w:top w:val="dotted" w:sz="6" w:space="2" w:color="872434" w:themeColor="accent1"/>
      </w:pBdr>
      <w:spacing w:before="200" w:after="0"/>
      <w:outlineLvl w:val="3"/>
    </w:pPr>
    <w:rPr>
      <w:caps/>
      <w:color w:val="651B26" w:themeColor="accent1" w:themeShade="BF"/>
      <w:spacing w:val="10"/>
    </w:rPr>
  </w:style>
  <w:style w:type="paragraph" w:styleId="Heading5">
    <w:name w:val="heading 5"/>
    <w:basedOn w:val="Normal"/>
    <w:next w:val="Normal"/>
    <w:link w:val="Heading5Char"/>
    <w:uiPriority w:val="9"/>
    <w:semiHidden/>
    <w:unhideWhenUsed/>
    <w:qFormat/>
    <w:rsid w:val="00283E2C"/>
    <w:pPr>
      <w:keepNext/>
      <w:keepLines/>
      <w:spacing w:before="40" w:after="0"/>
      <w:outlineLvl w:val="4"/>
    </w:pPr>
    <w:rPr>
      <w:rFonts w:asciiTheme="majorHAnsi" w:eastAsiaTheme="majorEastAsia" w:hAnsiTheme="majorHAnsi" w:cstheme="majorBidi"/>
      <w:color w:val="651B2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C6545"/>
    <w:pPr>
      <w:spacing w:before="0" w:after="0"/>
      <w:jc w:val="center"/>
    </w:pPr>
    <w:rPr>
      <w:rFonts w:ascii="Times New Roman" w:eastAsiaTheme="majorEastAsia" w:hAnsi="Times New Roman" w:cstheme="majorBidi"/>
      <w:smallCaps/>
      <w:color w:val="872434"/>
      <w:spacing w:val="10"/>
      <w:sz w:val="36"/>
      <w:szCs w:val="36"/>
    </w:rPr>
  </w:style>
  <w:style w:type="character" w:customStyle="1" w:styleId="TitleChar">
    <w:name w:val="Title Char"/>
    <w:basedOn w:val="DefaultParagraphFont"/>
    <w:link w:val="Title"/>
    <w:uiPriority w:val="10"/>
    <w:rsid w:val="001C6545"/>
    <w:rPr>
      <w:rFonts w:ascii="Times New Roman" w:eastAsiaTheme="majorEastAsia" w:hAnsi="Times New Roman" w:cstheme="majorBidi"/>
      <w:smallCaps/>
      <w:color w:val="872434"/>
      <w:spacing w:val="10"/>
      <w:sz w:val="36"/>
      <w:szCs w:val="36"/>
    </w:rPr>
  </w:style>
  <w:style w:type="character" w:customStyle="1" w:styleId="Heading1Char">
    <w:name w:val="Heading 1 Char"/>
    <w:basedOn w:val="DefaultParagraphFont"/>
    <w:link w:val="Heading1"/>
    <w:uiPriority w:val="9"/>
    <w:rsid w:val="00404B94"/>
    <w:rPr>
      <w:rFonts w:ascii="Calibri" w:eastAsiaTheme="minorEastAsia" w:hAnsi="Calibri" w:cs="Times New Roman"/>
      <w:b/>
      <w:caps/>
      <w:color w:val="FFFFFF"/>
      <w:spacing w:val="15"/>
      <w:sz w:val="24"/>
      <w:shd w:val="clear" w:color="auto" w:fill="872434"/>
    </w:rPr>
  </w:style>
  <w:style w:type="character" w:customStyle="1" w:styleId="Heading2Char">
    <w:name w:val="Heading 2 Char"/>
    <w:basedOn w:val="DefaultParagraphFont"/>
    <w:link w:val="Heading2"/>
    <w:uiPriority w:val="9"/>
    <w:rsid w:val="00535FB8"/>
    <w:rPr>
      <w:rFonts w:eastAsiaTheme="minorEastAsia"/>
      <w:b/>
      <w:caps/>
      <w:spacing w:val="15"/>
    </w:rPr>
  </w:style>
  <w:style w:type="character" w:customStyle="1" w:styleId="Heading3Char">
    <w:name w:val="Heading 3 Char"/>
    <w:basedOn w:val="DefaultParagraphFont"/>
    <w:link w:val="Heading3"/>
    <w:uiPriority w:val="9"/>
    <w:rsid w:val="00283E2C"/>
    <w:rPr>
      <w:rFonts w:ascii="Calibri" w:eastAsiaTheme="minorEastAsia" w:hAnsi="Calibri"/>
      <w:caps/>
      <w:szCs w:val="20"/>
    </w:rPr>
  </w:style>
  <w:style w:type="character" w:customStyle="1" w:styleId="Heading4Char">
    <w:name w:val="Heading 4 Char"/>
    <w:basedOn w:val="DefaultParagraphFont"/>
    <w:link w:val="Heading4"/>
    <w:uiPriority w:val="9"/>
    <w:rsid w:val="00283E2C"/>
    <w:rPr>
      <w:rFonts w:eastAsiaTheme="minorEastAsia"/>
      <w:caps/>
      <w:color w:val="651B26" w:themeColor="accent1" w:themeShade="BF"/>
      <w:spacing w:val="10"/>
      <w:szCs w:val="20"/>
    </w:rPr>
  </w:style>
  <w:style w:type="character" w:customStyle="1" w:styleId="Heading5Char">
    <w:name w:val="Heading 5 Char"/>
    <w:basedOn w:val="DefaultParagraphFont"/>
    <w:link w:val="Heading5"/>
    <w:uiPriority w:val="9"/>
    <w:semiHidden/>
    <w:rsid w:val="00283E2C"/>
    <w:rPr>
      <w:rFonts w:asciiTheme="majorHAnsi" w:eastAsiaTheme="majorEastAsia" w:hAnsiTheme="majorHAnsi" w:cstheme="majorBidi"/>
      <w:color w:val="651B26" w:themeColor="accent1" w:themeShade="BF"/>
    </w:rPr>
  </w:style>
  <w:style w:type="character" w:styleId="Strong">
    <w:name w:val="Strong"/>
    <w:uiPriority w:val="22"/>
    <w:qFormat/>
    <w:rsid w:val="00283E2C"/>
    <w:rPr>
      <w:b/>
      <w:bCs/>
    </w:rPr>
  </w:style>
  <w:style w:type="paragraph" w:styleId="NoSpacing">
    <w:name w:val="No Spacing"/>
    <w:link w:val="NoSpacingChar"/>
    <w:uiPriority w:val="1"/>
    <w:qFormat/>
    <w:rsid w:val="00283E2C"/>
    <w:pPr>
      <w:spacing w:after="0" w:line="240" w:lineRule="auto"/>
    </w:pPr>
    <w:rPr>
      <w:rFonts w:eastAsiaTheme="minorEastAsia"/>
    </w:rPr>
  </w:style>
  <w:style w:type="character" w:customStyle="1" w:styleId="NoSpacingChar">
    <w:name w:val="No Spacing Char"/>
    <w:basedOn w:val="DefaultParagraphFont"/>
    <w:link w:val="NoSpacing"/>
    <w:uiPriority w:val="1"/>
    <w:rsid w:val="00283E2C"/>
    <w:rPr>
      <w:rFonts w:eastAsiaTheme="minorEastAsia"/>
    </w:rPr>
  </w:style>
  <w:style w:type="paragraph" w:styleId="ListParagraph">
    <w:name w:val="List Paragraph"/>
    <w:basedOn w:val="Normal"/>
    <w:uiPriority w:val="34"/>
    <w:qFormat/>
    <w:rsid w:val="00283E2C"/>
    <w:pPr>
      <w:ind w:left="720"/>
    </w:pPr>
  </w:style>
  <w:style w:type="table" w:styleId="TableGrid">
    <w:name w:val="Table Grid"/>
    <w:basedOn w:val="TableNormal"/>
    <w:uiPriority w:val="59"/>
    <w:rsid w:val="00283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E2C"/>
    <w:rPr>
      <w:color w:val="808080"/>
    </w:rPr>
  </w:style>
  <w:style w:type="character" w:styleId="CommentReference">
    <w:name w:val="annotation reference"/>
    <w:basedOn w:val="DefaultParagraphFont"/>
    <w:uiPriority w:val="99"/>
    <w:semiHidden/>
    <w:unhideWhenUsed/>
    <w:rsid w:val="00F3771D"/>
    <w:rPr>
      <w:sz w:val="16"/>
      <w:szCs w:val="16"/>
    </w:rPr>
  </w:style>
  <w:style w:type="paragraph" w:styleId="CommentText">
    <w:name w:val="annotation text"/>
    <w:basedOn w:val="Normal"/>
    <w:link w:val="CommentTextChar"/>
    <w:uiPriority w:val="99"/>
    <w:semiHidden/>
    <w:unhideWhenUsed/>
    <w:rsid w:val="00F3771D"/>
  </w:style>
  <w:style w:type="character" w:customStyle="1" w:styleId="CommentTextChar">
    <w:name w:val="Comment Text Char"/>
    <w:basedOn w:val="DefaultParagraphFont"/>
    <w:link w:val="CommentText"/>
    <w:uiPriority w:val="99"/>
    <w:semiHidden/>
    <w:rsid w:val="00F3771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3771D"/>
    <w:rPr>
      <w:b/>
      <w:bCs/>
    </w:rPr>
  </w:style>
  <w:style w:type="character" w:customStyle="1" w:styleId="CommentSubjectChar">
    <w:name w:val="Comment Subject Char"/>
    <w:basedOn w:val="CommentTextChar"/>
    <w:link w:val="CommentSubject"/>
    <w:uiPriority w:val="99"/>
    <w:semiHidden/>
    <w:rsid w:val="00F3771D"/>
    <w:rPr>
      <w:rFonts w:eastAsiaTheme="minorEastAsia"/>
      <w:b/>
      <w:bCs/>
      <w:sz w:val="20"/>
      <w:szCs w:val="20"/>
    </w:rPr>
  </w:style>
  <w:style w:type="paragraph" w:styleId="BalloonText">
    <w:name w:val="Balloon Text"/>
    <w:basedOn w:val="Normal"/>
    <w:link w:val="BalloonTextChar"/>
    <w:uiPriority w:val="99"/>
    <w:semiHidden/>
    <w:unhideWhenUsed/>
    <w:rsid w:val="00F3771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1D"/>
    <w:rPr>
      <w:rFonts w:ascii="Segoe UI" w:eastAsiaTheme="minorEastAsia" w:hAnsi="Segoe UI" w:cs="Segoe UI"/>
      <w:sz w:val="18"/>
      <w:szCs w:val="18"/>
    </w:rPr>
  </w:style>
  <w:style w:type="paragraph" w:styleId="Header">
    <w:name w:val="header"/>
    <w:basedOn w:val="Normal"/>
    <w:link w:val="HeaderChar"/>
    <w:uiPriority w:val="99"/>
    <w:unhideWhenUsed/>
    <w:rsid w:val="00A7568E"/>
    <w:pPr>
      <w:tabs>
        <w:tab w:val="center" w:pos="4680"/>
        <w:tab w:val="right" w:pos="9360"/>
      </w:tabs>
      <w:spacing w:before="0" w:after="0"/>
    </w:pPr>
  </w:style>
  <w:style w:type="character" w:customStyle="1" w:styleId="HeaderChar">
    <w:name w:val="Header Char"/>
    <w:basedOn w:val="DefaultParagraphFont"/>
    <w:link w:val="Header"/>
    <w:uiPriority w:val="99"/>
    <w:rsid w:val="00A7568E"/>
    <w:rPr>
      <w:rFonts w:eastAsiaTheme="minorEastAsia"/>
    </w:rPr>
  </w:style>
  <w:style w:type="paragraph" w:styleId="Footer">
    <w:name w:val="footer"/>
    <w:basedOn w:val="Normal"/>
    <w:link w:val="FooterChar"/>
    <w:uiPriority w:val="99"/>
    <w:unhideWhenUsed/>
    <w:rsid w:val="00A7568E"/>
    <w:pPr>
      <w:tabs>
        <w:tab w:val="center" w:pos="4680"/>
        <w:tab w:val="right" w:pos="9360"/>
      </w:tabs>
      <w:spacing w:before="0" w:after="0"/>
    </w:pPr>
  </w:style>
  <w:style w:type="character" w:customStyle="1" w:styleId="FooterChar">
    <w:name w:val="Footer Char"/>
    <w:basedOn w:val="DefaultParagraphFont"/>
    <w:link w:val="Footer"/>
    <w:uiPriority w:val="99"/>
    <w:rsid w:val="00A7568E"/>
    <w:rPr>
      <w:rFonts w:eastAsiaTheme="minorEastAsia"/>
    </w:rPr>
  </w:style>
  <w:style w:type="table" w:customStyle="1" w:styleId="TableGrid1">
    <w:name w:val="Table Grid1"/>
    <w:basedOn w:val="TableNormal"/>
    <w:next w:val="TableGrid"/>
    <w:uiPriority w:val="59"/>
    <w:rsid w:val="007B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C65"/>
    <w:rPr>
      <w:color w:val="0563C1" w:themeColor="hyperlink"/>
      <w:u w:val="single"/>
    </w:rPr>
  </w:style>
  <w:style w:type="character" w:styleId="UnresolvedMention">
    <w:name w:val="Unresolved Mention"/>
    <w:basedOn w:val="DefaultParagraphFont"/>
    <w:uiPriority w:val="99"/>
    <w:semiHidden/>
    <w:unhideWhenUsed/>
    <w:rsid w:val="00685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gikeymarica/Collecto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osf.io/3fzt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ink.springer.com/article/10.3758/s13428-021-01718-y" TargetMode="External"/><Relationship Id="rId5" Type="http://schemas.openxmlformats.org/officeDocument/2006/relationships/numbering" Target="numbering.xml"/><Relationship Id="rId15" Type="http://schemas.openxmlformats.org/officeDocument/2006/relationships/hyperlink" Target="http://www.prolific.co" TargetMode="External"/><Relationship Id="rId23" Type="http://schemas.openxmlformats.org/officeDocument/2006/relationships/hyperlink" Target="https://cran.r-project.org/web/packages/lrd/index.html"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osf.io/3xwdr/"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BDA5C0-5327-478A-A697-47E26B39402D}"/>
      </w:docPartPr>
      <w:docPartBody>
        <w:p w:rsidR="00C03DBD" w:rsidRDefault="0003068D">
          <w:r w:rsidRPr="00740618">
            <w:rPr>
              <w:rStyle w:val="PlaceholderText"/>
            </w:rPr>
            <w:t>Click or tap here to enter text.</w:t>
          </w:r>
        </w:p>
      </w:docPartBody>
    </w:docPart>
    <w:docPart>
      <w:docPartPr>
        <w:name w:val="4734EEF1EBFD4AB99712537784BDAB78"/>
        <w:category>
          <w:name w:val="General"/>
          <w:gallery w:val="placeholder"/>
        </w:category>
        <w:types>
          <w:type w:val="bbPlcHdr"/>
        </w:types>
        <w:behaviors>
          <w:behavior w:val="content"/>
        </w:behaviors>
        <w:guid w:val="{667B198B-1261-497D-9F52-FAFA05492297}"/>
      </w:docPartPr>
      <w:docPartBody>
        <w:p w:rsidR="00C03DBD" w:rsidRDefault="0003068D" w:rsidP="0003068D">
          <w:pPr>
            <w:pStyle w:val="4734EEF1EBFD4AB99712537784BDAB78"/>
          </w:pPr>
          <w:r w:rsidRPr="00740618">
            <w:rPr>
              <w:rStyle w:val="PlaceholderText"/>
            </w:rPr>
            <w:t>Click or tap here to enter text.</w:t>
          </w:r>
        </w:p>
      </w:docPartBody>
    </w:docPart>
    <w:docPart>
      <w:docPartPr>
        <w:name w:val="94600E970DA14D8399D98D8220AA725E"/>
        <w:category>
          <w:name w:val="General"/>
          <w:gallery w:val="placeholder"/>
        </w:category>
        <w:types>
          <w:type w:val="bbPlcHdr"/>
        </w:types>
        <w:behaviors>
          <w:behavior w:val="content"/>
        </w:behaviors>
        <w:guid w:val="{6BCEF7CA-CE56-46B1-88C3-BB3A7C6811BC}"/>
      </w:docPartPr>
      <w:docPartBody>
        <w:p w:rsidR="00C03DBD" w:rsidRDefault="00A417A1" w:rsidP="00A417A1">
          <w:pPr>
            <w:pStyle w:val="94600E970DA14D8399D98D8220AA725E2"/>
          </w:pPr>
          <w:r w:rsidRPr="00F3771D">
            <w:rPr>
              <w:rStyle w:val="PlaceholderText"/>
              <w:shd w:val="clear" w:color="auto" w:fill="F2F2F2" w:themeFill="background1" w:themeFillShade="F2"/>
            </w:rPr>
            <w:t>Click or tap here to enter text.</w:t>
          </w:r>
        </w:p>
      </w:docPartBody>
    </w:docPart>
    <w:docPart>
      <w:docPartPr>
        <w:name w:val="0AB39D255FC542619FF4031475AB0FD1"/>
        <w:category>
          <w:name w:val="General"/>
          <w:gallery w:val="placeholder"/>
        </w:category>
        <w:types>
          <w:type w:val="bbPlcHdr"/>
        </w:types>
        <w:behaviors>
          <w:behavior w:val="content"/>
        </w:behaviors>
        <w:guid w:val="{18A1F89B-C846-4648-9F2D-384F069D4F7F}"/>
      </w:docPartPr>
      <w:docPartBody>
        <w:p w:rsidR="00C03DBD" w:rsidRDefault="0003068D" w:rsidP="0003068D">
          <w:pPr>
            <w:pStyle w:val="0AB39D255FC542619FF4031475AB0FD1"/>
          </w:pPr>
          <w:r w:rsidRPr="00740618">
            <w:rPr>
              <w:rStyle w:val="PlaceholderText"/>
            </w:rPr>
            <w:t>Click or tap here to enter text.</w:t>
          </w:r>
        </w:p>
      </w:docPartBody>
    </w:docPart>
    <w:docPart>
      <w:docPartPr>
        <w:name w:val="14DF7961A8BA4121BDD090E24FDDA6AF"/>
        <w:category>
          <w:name w:val="General"/>
          <w:gallery w:val="placeholder"/>
        </w:category>
        <w:types>
          <w:type w:val="bbPlcHdr"/>
        </w:types>
        <w:behaviors>
          <w:behavior w:val="content"/>
        </w:behaviors>
        <w:guid w:val="{045659A8-7E47-4575-A22D-0297E838E6A7}"/>
      </w:docPartPr>
      <w:docPartBody>
        <w:p w:rsidR="00C03DBD" w:rsidRDefault="00A417A1" w:rsidP="00A417A1">
          <w:pPr>
            <w:pStyle w:val="14DF7961A8BA4121BDD090E24FDDA6AF2"/>
          </w:pPr>
          <w:r w:rsidRPr="00F3771D">
            <w:rPr>
              <w:rStyle w:val="PlaceholderText"/>
              <w:shd w:val="clear" w:color="auto" w:fill="F2F2F2" w:themeFill="background1" w:themeFillShade="F2"/>
            </w:rPr>
            <w:t>Click or tap here to enter text.</w:t>
          </w:r>
        </w:p>
      </w:docPartBody>
    </w:docPart>
    <w:docPart>
      <w:docPartPr>
        <w:name w:val="96E3888A61244BA1B6FB97C2A9B15DD0"/>
        <w:category>
          <w:name w:val="General"/>
          <w:gallery w:val="placeholder"/>
        </w:category>
        <w:types>
          <w:type w:val="bbPlcHdr"/>
        </w:types>
        <w:behaviors>
          <w:behavior w:val="content"/>
        </w:behaviors>
        <w:guid w:val="{0C672802-621B-4134-9230-B377AED7FEFE}"/>
      </w:docPartPr>
      <w:docPartBody>
        <w:p w:rsidR="00C03DBD" w:rsidRDefault="0003068D" w:rsidP="0003068D">
          <w:pPr>
            <w:pStyle w:val="96E3888A61244BA1B6FB97C2A9B15DD0"/>
          </w:pPr>
          <w:r w:rsidRPr="00740618">
            <w:rPr>
              <w:rStyle w:val="PlaceholderText"/>
            </w:rPr>
            <w:t>Click or tap here to enter text.</w:t>
          </w:r>
        </w:p>
      </w:docPartBody>
    </w:docPart>
    <w:docPart>
      <w:docPartPr>
        <w:name w:val="0E497F303BA94BDC87EDE9B4FC4AF2A2"/>
        <w:category>
          <w:name w:val="General"/>
          <w:gallery w:val="placeholder"/>
        </w:category>
        <w:types>
          <w:type w:val="bbPlcHdr"/>
        </w:types>
        <w:behaviors>
          <w:behavior w:val="content"/>
        </w:behaviors>
        <w:guid w:val="{D7616EF3-1088-4557-8941-22E7F43A1FFA}"/>
      </w:docPartPr>
      <w:docPartBody>
        <w:p w:rsidR="00C03DBD" w:rsidRDefault="00A417A1" w:rsidP="00A417A1">
          <w:pPr>
            <w:pStyle w:val="0E497F303BA94BDC87EDE9B4FC4AF2A22"/>
          </w:pPr>
          <w:r w:rsidRPr="00F3771D">
            <w:rPr>
              <w:rStyle w:val="PlaceholderText"/>
              <w:shd w:val="clear" w:color="auto" w:fill="F2F2F2" w:themeFill="background1" w:themeFillShade="F2"/>
            </w:rPr>
            <w:t>Click or tap here to enter text.</w:t>
          </w:r>
        </w:p>
      </w:docPartBody>
    </w:docPart>
    <w:docPart>
      <w:docPartPr>
        <w:name w:val="5CB9B1A0DD244A508F6294DB5CD3CED2"/>
        <w:category>
          <w:name w:val="General"/>
          <w:gallery w:val="placeholder"/>
        </w:category>
        <w:types>
          <w:type w:val="bbPlcHdr"/>
        </w:types>
        <w:behaviors>
          <w:behavior w:val="content"/>
        </w:behaviors>
        <w:guid w:val="{C53693B7-1681-489F-AD57-C160BA9994FB}"/>
      </w:docPartPr>
      <w:docPartBody>
        <w:p w:rsidR="00C03DBD" w:rsidRDefault="0003068D" w:rsidP="0003068D">
          <w:pPr>
            <w:pStyle w:val="5CB9B1A0DD244A508F6294DB5CD3CED2"/>
          </w:pPr>
          <w:r w:rsidRPr="00740618">
            <w:rPr>
              <w:rStyle w:val="PlaceholderText"/>
            </w:rPr>
            <w:t>Click or tap here to enter text.</w:t>
          </w:r>
        </w:p>
      </w:docPartBody>
    </w:docPart>
    <w:docPart>
      <w:docPartPr>
        <w:name w:val="B8EAFD973E494BD5B76E74FD0B3304F5"/>
        <w:category>
          <w:name w:val="General"/>
          <w:gallery w:val="placeholder"/>
        </w:category>
        <w:types>
          <w:type w:val="bbPlcHdr"/>
        </w:types>
        <w:behaviors>
          <w:behavior w:val="content"/>
        </w:behaviors>
        <w:guid w:val="{B959D786-8963-4BD9-A0CA-D6E6B9D48726}"/>
      </w:docPartPr>
      <w:docPartBody>
        <w:p w:rsidR="00C03DBD" w:rsidRDefault="00A417A1" w:rsidP="00A417A1">
          <w:pPr>
            <w:pStyle w:val="B8EAFD973E494BD5B76E74FD0B3304F52"/>
          </w:pPr>
          <w:r w:rsidRPr="00F3771D">
            <w:rPr>
              <w:rStyle w:val="PlaceholderText"/>
              <w:shd w:val="clear" w:color="auto" w:fill="F2F2F2" w:themeFill="background1" w:themeFillShade="F2"/>
            </w:rPr>
            <w:t>Click or tap here to enter text.</w:t>
          </w:r>
        </w:p>
      </w:docPartBody>
    </w:docPart>
    <w:docPart>
      <w:docPartPr>
        <w:name w:val="3AA01C02605E4BF2B30E7F52FA5DBA3C"/>
        <w:category>
          <w:name w:val="General"/>
          <w:gallery w:val="placeholder"/>
        </w:category>
        <w:types>
          <w:type w:val="bbPlcHdr"/>
        </w:types>
        <w:behaviors>
          <w:behavior w:val="content"/>
        </w:behaviors>
        <w:guid w:val="{F69CE64F-1D7B-441D-8AE9-FED73487A435}"/>
      </w:docPartPr>
      <w:docPartBody>
        <w:p w:rsidR="00C03DBD" w:rsidRDefault="0003068D" w:rsidP="0003068D">
          <w:pPr>
            <w:pStyle w:val="3AA01C02605E4BF2B30E7F52FA5DBA3C"/>
          </w:pPr>
          <w:r w:rsidRPr="00740618">
            <w:rPr>
              <w:rStyle w:val="PlaceholderText"/>
            </w:rPr>
            <w:t>Click or tap here to enter text.</w:t>
          </w:r>
        </w:p>
      </w:docPartBody>
    </w:docPart>
    <w:docPart>
      <w:docPartPr>
        <w:name w:val="670FC047A9EF440FAC895A4CCAB750B1"/>
        <w:category>
          <w:name w:val="General"/>
          <w:gallery w:val="placeholder"/>
        </w:category>
        <w:types>
          <w:type w:val="bbPlcHdr"/>
        </w:types>
        <w:behaviors>
          <w:behavior w:val="content"/>
        </w:behaviors>
        <w:guid w:val="{A293EA73-9C51-4EC6-A6F7-C98CCAD1645E}"/>
      </w:docPartPr>
      <w:docPartBody>
        <w:p w:rsidR="00C03DBD" w:rsidRDefault="00A417A1" w:rsidP="00A417A1">
          <w:pPr>
            <w:pStyle w:val="670FC047A9EF440FAC895A4CCAB750B12"/>
          </w:pPr>
          <w:r w:rsidRPr="00F3771D">
            <w:rPr>
              <w:rStyle w:val="PlaceholderText"/>
              <w:shd w:val="clear" w:color="auto" w:fill="F2F2F2" w:themeFill="background1" w:themeFillShade="F2"/>
            </w:rPr>
            <w:t>Click or tap here to enter text.</w:t>
          </w:r>
        </w:p>
      </w:docPartBody>
    </w:docPart>
    <w:docPart>
      <w:docPartPr>
        <w:name w:val="61C87D924BB948DF8722A47A0F4DC0D6"/>
        <w:category>
          <w:name w:val="General"/>
          <w:gallery w:val="placeholder"/>
        </w:category>
        <w:types>
          <w:type w:val="bbPlcHdr"/>
        </w:types>
        <w:behaviors>
          <w:behavior w:val="content"/>
        </w:behaviors>
        <w:guid w:val="{9B0215FA-75CB-4571-82A1-CDFE5F52CE78}"/>
      </w:docPartPr>
      <w:docPartBody>
        <w:p w:rsidR="00C03DBD" w:rsidRDefault="0003068D" w:rsidP="0003068D">
          <w:pPr>
            <w:pStyle w:val="61C87D924BB948DF8722A47A0F4DC0D6"/>
          </w:pPr>
          <w:r w:rsidRPr="00740618">
            <w:rPr>
              <w:rStyle w:val="PlaceholderText"/>
            </w:rPr>
            <w:t>Click or tap here to enter text.</w:t>
          </w:r>
        </w:p>
      </w:docPartBody>
    </w:docPart>
    <w:docPart>
      <w:docPartPr>
        <w:name w:val="161B374B15204C3C8301B4E9DC4E285D"/>
        <w:category>
          <w:name w:val="General"/>
          <w:gallery w:val="placeholder"/>
        </w:category>
        <w:types>
          <w:type w:val="bbPlcHdr"/>
        </w:types>
        <w:behaviors>
          <w:behavior w:val="content"/>
        </w:behaviors>
        <w:guid w:val="{FAC6810F-CE5C-4A38-9C19-1A841E65916C}"/>
      </w:docPartPr>
      <w:docPartBody>
        <w:p w:rsidR="00C03DBD" w:rsidRDefault="00A417A1" w:rsidP="00A417A1">
          <w:pPr>
            <w:pStyle w:val="161B374B15204C3C8301B4E9DC4E285D2"/>
          </w:pPr>
          <w:r w:rsidRPr="00F3771D">
            <w:rPr>
              <w:rStyle w:val="PlaceholderText"/>
              <w:shd w:val="clear" w:color="auto" w:fill="F2F2F2" w:themeFill="background1" w:themeFillShade="F2"/>
            </w:rPr>
            <w:t>Click or tap here to enter text.</w:t>
          </w:r>
        </w:p>
      </w:docPartBody>
    </w:docPart>
    <w:docPart>
      <w:docPartPr>
        <w:name w:val="D3B67B09A623478D8B5C07A69AE700E5"/>
        <w:category>
          <w:name w:val="General"/>
          <w:gallery w:val="placeholder"/>
        </w:category>
        <w:types>
          <w:type w:val="bbPlcHdr"/>
        </w:types>
        <w:behaviors>
          <w:behavior w:val="content"/>
        </w:behaviors>
        <w:guid w:val="{719038F5-00E0-48DE-AE3D-6938FFC20129}"/>
      </w:docPartPr>
      <w:docPartBody>
        <w:p w:rsidR="00C03DBD" w:rsidRDefault="0003068D" w:rsidP="0003068D">
          <w:pPr>
            <w:pStyle w:val="D3B67B09A623478D8B5C07A69AE700E5"/>
          </w:pPr>
          <w:r w:rsidRPr="00740618">
            <w:rPr>
              <w:rStyle w:val="PlaceholderText"/>
            </w:rPr>
            <w:t>Click or tap here to enter text.</w:t>
          </w:r>
        </w:p>
      </w:docPartBody>
    </w:docPart>
    <w:docPart>
      <w:docPartPr>
        <w:name w:val="46CA68C2326A4E0A873E5BC29A3814EC"/>
        <w:category>
          <w:name w:val="General"/>
          <w:gallery w:val="placeholder"/>
        </w:category>
        <w:types>
          <w:type w:val="bbPlcHdr"/>
        </w:types>
        <w:behaviors>
          <w:behavior w:val="content"/>
        </w:behaviors>
        <w:guid w:val="{7A9091C3-DDE8-4F6D-B6DD-1E1AF762FD38}"/>
      </w:docPartPr>
      <w:docPartBody>
        <w:p w:rsidR="00C03DBD" w:rsidRDefault="00A417A1" w:rsidP="00A417A1">
          <w:pPr>
            <w:pStyle w:val="46CA68C2326A4E0A873E5BC29A3814EC2"/>
          </w:pPr>
          <w:r w:rsidRPr="00F3771D">
            <w:rPr>
              <w:rStyle w:val="PlaceholderText"/>
              <w:shd w:val="clear" w:color="auto" w:fill="F2F2F2" w:themeFill="background1" w:themeFillShade="F2"/>
            </w:rPr>
            <w:t>Click or tap here to enter text.</w:t>
          </w:r>
        </w:p>
      </w:docPartBody>
    </w:docPart>
    <w:docPart>
      <w:docPartPr>
        <w:name w:val="AEBFA8024D2A4702B6124BFC949B3709"/>
        <w:category>
          <w:name w:val="General"/>
          <w:gallery w:val="placeholder"/>
        </w:category>
        <w:types>
          <w:type w:val="bbPlcHdr"/>
        </w:types>
        <w:behaviors>
          <w:behavior w:val="content"/>
        </w:behaviors>
        <w:guid w:val="{B5FC72BA-BF68-4DEC-8F7B-75DD4184471A}"/>
      </w:docPartPr>
      <w:docPartBody>
        <w:p w:rsidR="00C03DBD" w:rsidRDefault="0003068D" w:rsidP="0003068D">
          <w:pPr>
            <w:pStyle w:val="AEBFA8024D2A4702B6124BFC949B3709"/>
          </w:pPr>
          <w:r w:rsidRPr="00740618">
            <w:rPr>
              <w:rStyle w:val="PlaceholderText"/>
            </w:rPr>
            <w:t>Click or tap here to enter text.</w:t>
          </w:r>
        </w:p>
      </w:docPartBody>
    </w:docPart>
    <w:docPart>
      <w:docPartPr>
        <w:name w:val="961D9697B1724909A2BEDA09983ADF33"/>
        <w:category>
          <w:name w:val="General"/>
          <w:gallery w:val="placeholder"/>
        </w:category>
        <w:types>
          <w:type w:val="bbPlcHdr"/>
        </w:types>
        <w:behaviors>
          <w:behavior w:val="content"/>
        </w:behaviors>
        <w:guid w:val="{C53CEFB5-D6F3-4877-97F4-A8ADA2058098}"/>
      </w:docPartPr>
      <w:docPartBody>
        <w:p w:rsidR="00C03DBD" w:rsidRDefault="00A417A1" w:rsidP="00A417A1">
          <w:pPr>
            <w:pStyle w:val="961D9697B1724909A2BEDA09983ADF332"/>
          </w:pPr>
          <w:r w:rsidRPr="00F3771D">
            <w:rPr>
              <w:rStyle w:val="PlaceholderText"/>
              <w:shd w:val="clear" w:color="auto" w:fill="F2F2F2" w:themeFill="background1" w:themeFillShade="F2"/>
            </w:rPr>
            <w:t>Click or tap here to enter text.</w:t>
          </w:r>
        </w:p>
      </w:docPartBody>
    </w:docPart>
    <w:docPart>
      <w:docPartPr>
        <w:name w:val="2462880AB66345A1A5627B1DDAE210FA"/>
        <w:category>
          <w:name w:val="General"/>
          <w:gallery w:val="placeholder"/>
        </w:category>
        <w:types>
          <w:type w:val="bbPlcHdr"/>
        </w:types>
        <w:behaviors>
          <w:behavior w:val="content"/>
        </w:behaviors>
        <w:guid w:val="{3C2F7F94-FABB-4199-ABE0-4BA273D58608}"/>
      </w:docPartPr>
      <w:docPartBody>
        <w:p w:rsidR="00F432C7" w:rsidRDefault="00C03DBD" w:rsidP="00C03DBD">
          <w:pPr>
            <w:pStyle w:val="2462880AB66345A1A5627B1DDAE210FA"/>
          </w:pPr>
          <w:r w:rsidRPr="00740618">
            <w:rPr>
              <w:rStyle w:val="PlaceholderText"/>
            </w:rPr>
            <w:t>Click or tap here to enter text.</w:t>
          </w:r>
        </w:p>
      </w:docPartBody>
    </w:docPart>
    <w:docPart>
      <w:docPartPr>
        <w:name w:val="2FCEEDA60EEC435BB1D6EC0E6FBE4F2E"/>
        <w:category>
          <w:name w:val="General"/>
          <w:gallery w:val="placeholder"/>
        </w:category>
        <w:types>
          <w:type w:val="bbPlcHdr"/>
        </w:types>
        <w:behaviors>
          <w:behavior w:val="content"/>
        </w:behaviors>
        <w:guid w:val="{B2F6FA7D-B21B-4C56-B0EB-791E60F4DBEB}"/>
      </w:docPartPr>
      <w:docPartBody>
        <w:p w:rsidR="00F432C7" w:rsidRDefault="00C03DBD" w:rsidP="00C03DBD">
          <w:pPr>
            <w:pStyle w:val="2FCEEDA60EEC435BB1D6EC0E6FBE4F2E"/>
          </w:pPr>
          <w:r w:rsidRPr="00740618">
            <w:rPr>
              <w:rStyle w:val="PlaceholderText"/>
            </w:rPr>
            <w:t>Click or tap here to enter text.</w:t>
          </w:r>
        </w:p>
      </w:docPartBody>
    </w:docPart>
    <w:docPart>
      <w:docPartPr>
        <w:name w:val="91F4B0921D7E45559A15D9CB5825C549"/>
        <w:category>
          <w:name w:val="General"/>
          <w:gallery w:val="placeholder"/>
        </w:category>
        <w:types>
          <w:type w:val="bbPlcHdr"/>
        </w:types>
        <w:behaviors>
          <w:behavior w:val="content"/>
        </w:behaviors>
        <w:guid w:val="{BA6A5572-D95E-4B6D-B378-2EBA3C8C65DA}"/>
      </w:docPartPr>
      <w:docPartBody>
        <w:p w:rsidR="00F432C7" w:rsidRDefault="00C03DBD" w:rsidP="00C03DBD">
          <w:pPr>
            <w:pStyle w:val="91F4B0921D7E45559A15D9CB5825C549"/>
          </w:pPr>
          <w:r w:rsidRPr="00740618">
            <w:rPr>
              <w:rStyle w:val="PlaceholderText"/>
            </w:rPr>
            <w:t>Click or tap here to enter text.</w:t>
          </w:r>
        </w:p>
      </w:docPartBody>
    </w:docPart>
    <w:docPart>
      <w:docPartPr>
        <w:name w:val="ADDE784BDDD345EFA94BB5F15D4639D3"/>
        <w:category>
          <w:name w:val="General"/>
          <w:gallery w:val="placeholder"/>
        </w:category>
        <w:types>
          <w:type w:val="bbPlcHdr"/>
        </w:types>
        <w:behaviors>
          <w:behavior w:val="content"/>
        </w:behaviors>
        <w:guid w:val="{0D2E4D8F-B999-428D-A91B-FB2DF3921122}"/>
      </w:docPartPr>
      <w:docPartBody>
        <w:p w:rsidR="00F432C7" w:rsidRDefault="00C03DBD" w:rsidP="00C03DBD">
          <w:pPr>
            <w:pStyle w:val="ADDE784BDDD345EFA94BB5F15D4639D3"/>
          </w:pPr>
          <w:r w:rsidRPr="00740618">
            <w:rPr>
              <w:rStyle w:val="PlaceholderText"/>
            </w:rPr>
            <w:t>Click or tap here to enter text.</w:t>
          </w:r>
        </w:p>
      </w:docPartBody>
    </w:docPart>
    <w:docPart>
      <w:docPartPr>
        <w:name w:val="BEFB86537AA64E3992E2316A48885730"/>
        <w:category>
          <w:name w:val="General"/>
          <w:gallery w:val="placeholder"/>
        </w:category>
        <w:types>
          <w:type w:val="bbPlcHdr"/>
        </w:types>
        <w:behaviors>
          <w:behavior w:val="content"/>
        </w:behaviors>
        <w:guid w:val="{AA21DF03-E02E-4B49-BC3F-3D4D4DA56CBA}"/>
      </w:docPartPr>
      <w:docPartBody>
        <w:p w:rsidR="00F432C7" w:rsidRDefault="00A417A1" w:rsidP="00A417A1">
          <w:pPr>
            <w:pStyle w:val="BEFB86537AA64E3992E2316A488857302"/>
          </w:pPr>
          <w:r w:rsidRPr="00A7568E">
            <w:rPr>
              <w:rStyle w:val="PlaceholderText"/>
              <w:shd w:val="clear" w:color="auto" w:fill="F2F2F2" w:themeFill="background1" w:themeFillShade="F2"/>
            </w:rPr>
            <w:t>Click or tap here to enter text.</w:t>
          </w:r>
        </w:p>
      </w:docPartBody>
    </w:docPart>
    <w:docPart>
      <w:docPartPr>
        <w:name w:val="7C7D5AC70F084ECF84103434EBF2E73B"/>
        <w:category>
          <w:name w:val="General"/>
          <w:gallery w:val="placeholder"/>
        </w:category>
        <w:types>
          <w:type w:val="bbPlcHdr"/>
        </w:types>
        <w:behaviors>
          <w:behavior w:val="content"/>
        </w:behaviors>
        <w:guid w:val="{F54F0975-078A-4AA8-B6BE-4EB54B038C89}"/>
      </w:docPartPr>
      <w:docPartBody>
        <w:p w:rsidR="00F432C7" w:rsidRDefault="00C03DBD" w:rsidP="00C03DBD">
          <w:pPr>
            <w:pStyle w:val="7C7D5AC70F084ECF84103434EBF2E73B"/>
          </w:pPr>
          <w:r w:rsidRPr="00740618">
            <w:rPr>
              <w:rStyle w:val="PlaceholderText"/>
            </w:rPr>
            <w:t>Click or tap here to enter text.</w:t>
          </w:r>
        </w:p>
      </w:docPartBody>
    </w:docPart>
    <w:docPart>
      <w:docPartPr>
        <w:name w:val="F7AAE5193ACF4671871CC625150425E2"/>
        <w:category>
          <w:name w:val="General"/>
          <w:gallery w:val="placeholder"/>
        </w:category>
        <w:types>
          <w:type w:val="bbPlcHdr"/>
        </w:types>
        <w:behaviors>
          <w:behavior w:val="content"/>
        </w:behaviors>
        <w:guid w:val="{217E8B74-6FD9-4C14-8679-31BCA5FDF7BC}"/>
      </w:docPartPr>
      <w:docPartBody>
        <w:p w:rsidR="00F432C7" w:rsidRDefault="00C03DBD" w:rsidP="00C03DBD">
          <w:pPr>
            <w:pStyle w:val="F7AAE5193ACF4671871CC625150425E2"/>
          </w:pPr>
          <w:r w:rsidRPr="00740618">
            <w:rPr>
              <w:rStyle w:val="PlaceholderText"/>
            </w:rPr>
            <w:t>Click or tap here to enter text.</w:t>
          </w:r>
        </w:p>
      </w:docPartBody>
    </w:docPart>
    <w:docPart>
      <w:docPartPr>
        <w:name w:val="B0ACC1B40C134A328468F455895463BF"/>
        <w:category>
          <w:name w:val="General"/>
          <w:gallery w:val="placeholder"/>
        </w:category>
        <w:types>
          <w:type w:val="bbPlcHdr"/>
        </w:types>
        <w:behaviors>
          <w:behavior w:val="content"/>
        </w:behaviors>
        <w:guid w:val="{DFCE4520-B761-4230-9940-6B71E9B8369B}"/>
      </w:docPartPr>
      <w:docPartBody>
        <w:p w:rsidR="00F432C7" w:rsidRDefault="00C03DBD" w:rsidP="00C03DBD">
          <w:pPr>
            <w:pStyle w:val="B0ACC1B40C134A328468F455895463BF"/>
          </w:pPr>
          <w:r w:rsidRPr="00740618">
            <w:rPr>
              <w:rStyle w:val="PlaceholderText"/>
            </w:rPr>
            <w:t>Click or tap here to enter text.</w:t>
          </w:r>
        </w:p>
      </w:docPartBody>
    </w:docPart>
    <w:docPart>
      <w:docPartPr>
        <w:name w:val="3D0A89439D67467E8BA8DC62B527E5C7"/>
        <w:category>
          <w:name w:val="General"/>
          <w:gallery w:val="placeholder"/>
        </w:category>
        <w:types>
          <w:type w:val="bbPlcHdr"/>
        </w:types>
        <w:behaviors>
          <w:behavior w:val="content"/>
        </w:behaviors>
        <w:guid w:val="{195ED15A-29F2-4DF6-B833-EECB17533919}"/>
      </w:docPartPr>
      <w:docPartBody>
        <w:p w:rsidR="00F432C7" w:rsidRDefault="00C03DBD" w:rsidP="00C03DBD">
          <w:pPr>
            <w:pStyle w:val="3D0A89439D67467E8BA8DC62B527E5C7"/>
          </w:pPr>
          <w:r w:rsidRPr="00740618">
            <w:rPr>
              <w:rStyle w:val="PlaceholderText"/>
            </w:rPr>
            <w:t>Click or tap here to enter text.</w:t>
          </w:r>
        </w:p>
      </w:docPartBody>
    </w:docPart>
    <w:docPart>
      <w:docPartPr>
        <w:name w:val="E239566F687D4B298F48DAB780CC7003"/>
        <w:category>
          <w:name w:val="General"/>
          <w:gallery w:val="placeholder"/>
        </w:category>
        <w:types>
          <w:type w:val="bbPlcHdr"/>
        </w:types>
        <w:behaviors>
          <w:behavior w:val="content"/>
        </w:behaviors>
        <w:guid w:val="{AD10E48A-F71F-49E2-AA36-A2181F2476A0}"/>
      </w:docPartPr>
      <w:docPartBody>
        <w:p w:rsidR="00F432C7" w:rsidRDefault="00C03DBD" w:rsidP="00C03DBD">
          <w:pPr>
            <w:pStyle w:val="E239566F687D4B298F48DAB780CC7003"/>
          </w:pPr>
          <w:r w:rsidRPr="00740618">
            <w:rPr>
              <w:rStyle w:val="PlaceholderText"/>
            </w:rPr>
            <w:t>Click or tap here to enter text.</w:t>
          </w:r>
        </w:p>
      </w:docPartBody>
    </w:docPart>
    <w:docPart>
      <w:docPartPr>
        <w:name w:val="8DA118D744E641FC9EE1880F6139F7EA"/>
        <w:category>
          <w:name w:val="General"/>
          <w:gallery w:val="placeholder"/>
        </w:category>
        <w:types>
          <w:type w:val="bbPlcHdr"/>
        </w:types>
        <w:behaviors>
          <w:behavior w:val="content"/>
        </w:behaviors>
        <w:guid w:val="{C28B27DE-31A9-4D52-8A2A-4E539678BF92}"/>
      </w:docPartPr>
      <w:docPartBody>
        <w:p w:rsidR="00F432C7" w:rsidRDefault="00C03DBD" w:rsidP="00C03DBD">
          <w:pPr>
            <w:pStyle w:val="8DA118D744E641FC9EE1880F6139F7EA"/>
          </w:pPr>
          <w:r w:rsidRPr="00740618">
            <w:rPr>
              <w:rStyle w:val="PlaceholderText"/>
            </w:rPr>
            <w:t>Click or tap here to enter text.</w:t>
          </w:r>
        </w:p>
      </w:docPartBody>
    </w:docPart>
    <w:docPart>
      <w:docPartPr>
        <w:name w:val="6CF26B391A8348CAB85FFCF896F965FB"/>
        <w:category>
          <w:name w:val="General"/>
          <w:gallery w:val="placeholder"/>
        </w:category>
        <w:types>
          <w:type w:val="bbPlcHdr"/>
        </w:types>
        <w:behaviors>
          <w:behavior w:val="content"/>
        </w:behaviors>
        <w:guid w:val="{66425105-5D37-434D-83AC-6B27E1BD1EFE}"/>
      </w:docPartPr>
      <w:docPartBody>
        <w:p w:rsidR="00F432C7" w:rsidRDefault="00C03DBD" w:rsidP="00C03DBD">
          <w:pPr>
            <w:pStyle w:val="6CF26B391A8348CAB85FFCF896F965FB"/>
          </w:pPr>
          <w:r w:rsidRPr="00740618">
            <w:rPr>
              <w:rStyle w:val="PlaceholderText"/>
            </w:rPr>
            <w:t>Click or tap here to enter text.</w:t>
          </w:r>
        </w:p>
      </w:docPartBody>
    </w:docPart>
    <w:docPart>
      <w:docPartPr>
        <w:name w:val="07DE1B1DC90B48DB8D54D20D9E56C335"/>
        <w:category>
          <w:name w:val="General"/>
          <w:gallery w:val="placeholder"/>
        </w:category>
        <w:types>
          <w:type w:val="bbPlcHdr"/>
        </w:types>
        <w:behaviors>
          <w:behavior w:val="content"/>
        </w:behaviors>
        <w:guid w:val="{C1411DBF-B247-4CBB-8C76-08BAEAB05DC8}"/>
      </w:docPartPr>
      <w:docPartBody>
        <w:p w:rsidR="0088400A" w:rsidRDefault="00A417A1" w:rsidP="00A417A1">
          <w:pPr>
            <w:pStyle w:val="07DE1B1DC90B48DB8D54D20D9E56C335"/>
          </w:pPr>
          <w:r w:rsidRPr="00740618">
            <w:rPr>
              <w:rStyle w:val="PlaceholderText"/>
            </w:rPr>
            <w:t>Click or tap here to enter text.</w:t>
          </w:r>
        </w:p>
      </w:docPartBody>
    </w:docPart>
    <w:docPart>
      <w:docPartPr>
        <w:name w:val="EBD327C78B424F6487598DF9F6A35CE8"/>
        <w:category>
          <w:name w:val="General"/>
          <w:gallery w:val="placeholder"/>
        </w:category>
        <w:types>
          <w:type w:val="bbPlcHdr"/>
        </w:types>
        <w:behaviors>
          <w:behavior w:val="content"/>
        </w:behaviors>
        <w:guid w:val="{85DE8E26-5704-402A-82C3-2BDA1FAF52E8}"/>
      </w:docPartPr>
      <w:docPartBody>
        <w:p w:rsidR="0088400A" w:rsidRDefault="00A417A1" w:rsidP="00A417A1">
          <w:pPr>
            <w:pStyle w:val="EBD327C78B424F6487598DF9F6A35CE8"/>
          </w:pPr>
          <w:r w:rsidRPr="00740618">
            <w:rPr>
              <w:rStyle w:val="PlaceholderText"/>
            </w:rPr>
            <w:t>Click or tap here to enter text.</w:t>
          </w:r>
        </w:p>
      </w:docPartBody>
    </w:docPart>
    <w:docPart>
      <w:docPartPr>
        <w:name w:val="D0F2703202644716904702EC7604FFC9"/>
        <w:category>
          <w:name w:val="General"/>
          <w:gallery w:val="placeholder"/>
        </w:category>
        <w:types>
          <w:type w:val="bbPlcHdr"/>
        </w:types>
        <w:behaviors>
          <w:behavior w:val="content"/>
        </w:behaviors>
        <w:guid w:val="{56CD9DFB-586B-4E6A-87C8-9C90C2D75966}"/>
      </w:docPartPr>
      <w:docPartBody>
        <w:p w:rsidR="0088400A" w:rsidRDefault="00A417A1" w:rsidP="00A417A1">
          <w:pPr>
            <w:pStyle w:val="D0F2703202644716904702EC7604FFC9"/>
          </w:pPr>
          <w:r w:rsidRPr="00740618">
            <w:rPr>
              <w:rStyle w:val="PlaceholderText"/>
            </w:rPr>
            <w:t>Click or tap here to enter text.</w:t>
          </w:r>
        </w:p>
      </w:docPartBody>
    </w:docPart>
    <w:docPart>
      <w:docPartPr>
        <w:name w:val="7A976A814121434ABDE52B72A22DD1C7"/>
        <w:category>
          <w:name w:val="General"/>
          <w:gallery w:val="placeholder"/>
        </w:category>
        <w:types>
          <w:type w:val="bbPlcHdr"/>
        </w:types>
        <w:behaviors>
          <w:behavior w:val="content"/>
        </w:behaviors>
        <w:guid w:val="{6FA9C044-C8A2-4722-9D9E-6FCA99004BEB}"/>
      </w:docPartPr>
      <w:docPartBody>
        <w:p w:rsidR="0088400A" w:rsidRDefault="00A417A1" w:rsidP="00A417A1">
          <w:pPr>
            <w:pStyle w:val="7A976A814121434ABDE52B72A22DD1C7"/>
          </w:pPr>
          <w:r w:rsidRPr="00740618">
            <w:rPr>
              <w:rStyle w:val="PlaceholderText"/>
            </w:rPr>
            <w:t>Click or tap here to enter text.</w:t>
          </w:r>
        </w:p>
      </w:docPartBody>
    </w:docPart>
    <w:docPart>
      <w:docPartPr>
        <w:name w:val="FD1BC0A02666466D9E3833BA84117122"/>
        <w:category>
          <w:name w:val="General"/>
          <w:gallery w:val="placeholder"/>
        </w:category>
        <w:types>
          <w:type w:val="bbPlcHdr"/>
        </w:types>
        <w:behaviors>
          <w:behavior w:val="content"/>
        </w:behaviors>
        <w:guid w:val="{92FB9FE0-C900-4EEE-854E-86EE22536FAD}"/>
      </w:docPartPr>
      <w:docPartBody>
        <w:p w:rsidR="0088400A" w:rsidRDefault="00A417A1" w:rsidP="00A417A1">
          <w:pPr>
            <w:pStyle w:val="FD1BC0A02666466D9E3833BA84117122"/>
          </w:pPr>
          <w:r w:rsidRPr="00740618">
            <w:rPr>
              <w:rStyle w:val="PlaceholderText"/>
            </w:rPr>
            <w:t>Click or tap here to enter text.</w:t>
          </w:r>
        </w:p>
      </w:docPartBody>
    </w:docPart>
    <w:docPart>
      <w:docPartPr>
        <w:name w:val="C78249C18DCD479BB2BB195F529750B9"/>
        <w:category>
          <w:name w:val="General"/>
          <w:gallery w:val="placeholder"/>
        </w:category>
        <w:types>
          <w:type w:val="bbPlcHdr"/>
        </w:types>
        <w:behaviors>
          <w:behavior w:val="content"/>
        </w:behaviors>
        <w:guid w:val="{5D12B2BE-A174-4623-B1B9-F37A9A54966D}"/>
      </w:docPartPr>
      <w:docPartBody>
        <w:p w:rsidR="0088400A" w:rsidRDefault="00A417A1" w:rsidP="00A417A1">
          <w:pPr>
            <w:pStyle w:val="C78249C18DCD479BB2BB195F529750B9"/>
          </w:pPr>
          <w:r w:rsidRPr="00740618">
            <w:rPr>
              <w:rStyle w:val="PlaceholderText"/>
            </w:rPr>
            <w:t>Click or tap here to enter text.</w:t>
          </w:r>
        </w:p>
      </w:docPartBody>
    </w:docPart>
    <w:docPart>
      <w:docPartPr>
        <w:name w:val="C51B44D7DE8F4CCEB4B1E5B9A4398CFC"/>
        <w:category>
          <w:name w:val="General"/>
          <w:gallery w:val="placeholder"/>
        </w:category>
        <w:types>
          <w:type w:val="bbPlcHdr"/>
        </w:types>
        <w:behaviors>
          <w:behavior w:val="content"/>
        </w:behaviors>
        <w:guid w:val="{370ABBF8-CD53-4B0E-8E83-FAAA6710742B}"/>
      </w:docPartPr>
      <w:docPartBody>
        <w:p w:rsidR="0088400A" w:rsidRDefault="00A417A1" w:rsidP="00A417A1">
          <w:pPr>
            <w:pStyle w:val="C51B44D7DE8F4CCEB4B1E5B9A4398CFC1"/>
          </w:pPr>
          <w:r w:rsidRPr="00404B94">
            <w:rPr>
              <w:rStyle w:val="PlaceholderText"/>
              <w:shd w:val="clear" w:color="auto" w:fill="F2F2F2" w:themeFill="background1" w:themeFillShade="F2"/>
            </w:rPr>
            <w:t>Click or tap here to enter text.</w:t>
          </w:r>
        </w:p>
      </w:docPartBody>
    </w:docPart>
    <w:docPart>
      <w:docPartPr>
        <w:name w:val="20B38BD72B2243D88BA39A9F7E9D34EF"/>
        <w:category>
          <w:name w:val="General"/>
          <w:gallery w:val="placeholder"/>
        </w:category>
        <w:types>
          <w:type w:val="bbPlcHdr"/>
        </w:types>
        <w:behaviors>
          <w:behavior w:val="content"/>
        </w:behaviors>
        <w:guid w:val="{1B2E7BDB-DA78-4867-BD6B-740D26866DD6}"/>
      </w:docPartPr>
      <w:docPartBody>
        <w:p w:rsidR="0088400A" w:rsidRDefault="00A417A1" w:rsidP="00A417A1">
          <w:pPr>
            <w:pStyle w:val="20B38BD72B2243D88BA39A9F7E9D34EF1"/>
          </w:pPr>
          <w:r w:rsidRPr="00A7568E">
            <w:rPr>
              <w:rStyle w:val="PlaceholderText"/>
              <w:shd w:val="clear" w:color="auto" w:fill="F2F2F2" w:themeFill="background1" w:themeFillShade="F2"/>
            </w:rPr>
            <w:t>Click or tap here to enter text.</w:t>
          </w:r>
        </w:p>
      </w:docPartBody>
    </w:docPart>
    <w:docPart>
      <w:docPartPr>
        <w:name w:val="7B8679864458439FAD6208B2748F0D95"/>
        <w:category>
          <w:name w:val="General"/>
          <w:gallery w:val="placeholder"/>
        </w:category>
        <w:types>
          <w:type w:val="bbPlcHdr"/>
        </w:types>
        <w:behaviors>
          <w:behavior w:val="content"/>
        </w:behaviors>
        <w:guid w:val="{68C27DE3-C253-4DA9-933F-BD6DB2248838}"/>
      </w:docPartPr>
      <w:docPartBody>
        <w:p w:rsidR="0088400A" w:rsidRDefault="00A417A1" w:rsidP="00A417A1">
          <w:pPr>
            <w:pStyle w:val="7B8679864458439FAD6208B2748F0D95"/>
          </w:pPr>
          <w:r w:rsidRPr="00740618">
            <w:rPr>
              <w:rStyle w:val="PlaceholderText"/>
            </w:rPr>
            <w:t>Click or tap here to enter text.</w:t>
          </w:r>
        </w:p>
      </w:docPartBody>
    </w:docPart>
    <w:docPart>
      <w:docPartPr>
        <w:name w:val="E23AA47FAA7F4AC98A13973FB9A4FFCF"/>
        <w:category>
          <w:name w:val="General"/>
          <w:gallery w:val="placeholder"/>
        </w:category>
        <w:types>
          <w:type w:val="bbPlcHdr"/>
        </w:types>
        <w:behaviors>
          <w:behavior w:val="content"/>
        </w:behaviors>
        <w:guid w:val="{34EF04B1-56EA-49FC-B5A3-C8E8606F6EBD}"/>
      </w:docPartPr>
      <w:docPartBody>
        <w:p w:rsidR="0088400A" w:rsidRDefault="00A417A1" w:rsidP="00A417A1">
          <w:pPr>
            <w:pStyle w:val="E23AA47FAA7F4AC98A13973FB9A4FFCF"/>
          </w:pPr>
          <w:r w:rsidRPr="00740618">
            <w:rPr>
              <w:rStyle w:val="PlaceholderText"/>
            </w:rPr>
            <w:t>Click or tap here to enter text.</w:t>
          </w:r>
        </w:p>
      </w:docPartBody>
    </w:docPart>
    <w:docPart>
      <w:docPartPr>
        <w:name w:val="E2E7982530434A7291547859427BE5F8"/>
        <w:category>
          <w:name w:val="General"/>
          <w:gallery w:val="placeholder"/>
        </w:category>
        <w:types>
          <w:type w:val="bbPlcHdr"/>
        </w:types>
        <w:behaviors>
          <w:behavior w:val="content"/>
        </w:behaviors>
        <w:guid w:val="{14817498-F131-485F-A902-6CAD8BEA1B38}"/>
      </w:docPartPr>
      <w:docPartBody>
        <w:p w:rsidR="0088400A" w:rsidRDefault="00A417A1" w:rsidP="00A417A1">
          <w:pPr>
            <w:pStyle w:val="E2E7982530434A7291547859427BE5F8"/>
          </w:pPr>
          <w:r w:rsidRPr="00740618">
            <w:rPr>
              <w:rStyle w:val="PlaceholderText"/>
            </w:rPr>
            <w:t>Click or tap here to enter text.</w:t>
          </w:r>
        </w:p>
      </w:docPartBody>
    </w:docPart>
    <w:docPart>
      <w:docPartPr>
        <w:name w:val="C1704184E0AC44208B9971832B4CA4F2"/>
        <w:category>
          <w:name w:val="General"/>
          <w:gallery w:val="placeholder"/>
        </w:category>
        <w:types>
          <w:type w:val="bbPlcHdr"/>
        </w:types>
        <w:behaviors>
          <w:behavior w:val="content"/>
        </w:behaviors>
        <w:guid w:val="{8290EBE3-4A03-468B-870E-3168D3EB3C1A}"/>
      </w:docPartPr>
      <w:docPartBody>
        <w:p w:rsidR="0088400A" w:rsidRDefault="00A417A1" w:rsidP="00A417A1">
          <w:pPr>
            <w:pStyle w:val="C1704184E0AC44208B9971832B4CA4F2"/>
          </w:pPr>
          <w:r w:rsidRPr="00740618">
            <w:rPr>
              <w:rStyle w:val="PlaceholderText"/>
            </w:rPr>
            <w:t>Click or tap here to enter text.</w:t>
          </w:r>
        </w:p>
      </w:docPartBody>
    </w:docPart>
    <w:docPart>
      <w:docPartPr>
        <w:name w:val="92C9E1A896C64E629E235A237889042B"/>
        <w:category>
          <w:name w:val="General"/>
          <w:gallery w:val="placeholder"/>
        </w:category>
        <w:types>
          <w:type w:val="bbPlcHdr"/>
        </w:types>
        <w:behaviors>
          <w:behavior w:val="content"/>
        </w:behaviors>
        <w:guid w:val="{C74660A8-8381-490E-BA71-BB4127E401DC}"/>
      </w:docPartPr>
      <w:docPartBody>
        <w:p w:rsidR="0088400A" w:rsidRDefault="00A417A1" w:rsidP="00A417A1">
          <w:pPr>
            <w:pStyle w:val="92C9E1A896C64E629E235A237889042B"/>
          </w:pPr>
          <w:r w:rsidRPr="00740618">
            <w:rPr>
              <w:rStyle w:val="PlaceholderText"/>
            </w:rPr>
            <w:t>Click or tap here to enter text.</w:t>
          </w:r>
        </w:p>
      </w:docPartBody>
    </w:docPart>
    <w:docPart>
      <w:docPartPr>
        <w:name w:val="29287A8E5EBC4DA6925A770BBEB65D43"/>
        <w:category>
          <w:name w:val="General"/>
          <w:gallery w:val="placeholder"/>
        </w:category>
        <w:types>
          <w:type w:val="bbPlcHdr"/>
        </w:types>
        <w:behaviors>
          <w:behavior w:val="content"/>
        </w:behaviors>
        <w:guid w:val="{9DF674F3-4487-40C8-A9A1-C6197989D3A8}"/>
      </w:docPartPr>
      <w:docPartBody>
        <w:p w:rsidR="0088400A" w:rsidRDefault="00A417A1" w:rsidP="00A417A1">
          <w:pPr>
            <w:pStyle w:val="29287A8E5EBC4DA6925A770BBEB65D43"/>
          </w:pPr>
          <w:r w:rsidRPr="00740618">
            <w:rPr>
              <w:rStyle w:val="PlaceholderText"/>
            </w:rPr>
            <w:t>Click or tap here to enter text.</w:t>
          </w:r>
        </w:p>
      </w:docPartBody>
    </w:docPart>
    <w:docPart>
      <w:docPartPr>
        <w:name w:val="0907EDB6AD7E4A30BFF188F8F461C87C"/>
        <w:category>
          <w:name w:val="General"/>
          <w:gallery w:val="placeholder"/>
        </w:category>
        <w:types>
          <w:type w:val="bbPlcHdr"/>
        </w:types>
        <w:behaviors>
          <w:behavior w:val="content"/>
        </w:behaviors>
        <w:guid w:val="{94F3B2ED-50A8-494E-8AA7-24D7FAF0AEAD}"/>
      </w:docPartPr>
      <w:docPartBody>
        <w:p w:rsidR="0088400A" w:rsidRDefault="00A417A1" w:rsidP="00A417A1">
          <w:pPr>
            <w:pStyle w:val="0907EDB6AD7E4A30BFF188F8F461C87C"/>
          </w:pPr>
          <w:r w:rsidRPr="00740618">
            <w:rPr>
              <w:rStyle w:val="PlaceholderText"/>
            </w:rPr>
            <w:t>Click or tap here to enter text.</w:t>
          </w:r>
        </w:p>
      </w:docPartBody>
    </w:docPart>
    <w:docPart>
      <w:docPartPr>
        <w:name w:val="20772314A6D641FF8E7E95EE05663227"/>
        <w:category>
          <w:name w:val="General"/>
          <w:gallery w:val="placeholder"/>
        </w:category>
        <w:types>
          <w:type w:val="bbPlcHdr"/>
        </w:types>
        <w:behaviors>
          <w:behavior w:val="content"/>
        </w:behaviors>
        <w:guid w:val="{3A53154F-DF6C-47E6-A993-2EA3FFC4DA50}"/>
      </w:docPartPr>
      <w:docPartBody>
        <w:p w:rsidR="0088400A" w:rsidRDefault="00A417A1" w:rsidP="00A417A1">
          <w:pPr>
            <w:pStyle w:val="20772314A6D641FF8E7E95EE05663227"/>
          </w:pPr>
          <w:r w:rsidRPr="00740618">
            <w:rPr>
              <w:rStyle w:val="PlaceholderText"/>
            </w:rPr>
            <w:t>Click or tap here to enter text.</w:t>
          </w:r>
        </w:p>
      </w:docPartBody>
    </w:docPart>
    <w:docPart>
      <w:docPartPr>
        <w:name w:val="440690D92CC5446AA31A6532CDFD4CF0"/>
        <w:category>
          <w:name w:val="General"/>
          <w:gallery w:val="placeholder"/>
        </w:category>
        <w:types>
          <w:type w:val="bbPlcHdr"/>
        </w:types>
        <w:behaviors>
          <w:behavior w:val="content"/>
        </w:behaviors>
        <w:guid w:val="{05C0C2B2-0FDD-4E60-A92B-009E938CA66B}"/>
      </w:docPartPr>
      <w:docPartBody>
        <w:p w:rsidR="00704FB7" w:rsidRDefault="00704FB7" w:rsidP="00704FB7">
          <w:pPr>
            <w:pStyle w:val="440690D92CC5446AA31A6532CDFD4CF0"/>
          </w:pPr>
          <w:r w:rsidRPr="00375D4F">
            <w:rPr>
              <w:rStyle w:val="PlaceholderText"/>
            </w:rPr>
            <w:t>Choose an item.</w:t>
          </w:r>
        </w:p>
      </w:docPartBody>
    </w:docPart>
    <w:docPart>
      <w:docPartPr>
        <w:name w:val="59EFCC0ACEE74459B9CC76A1C2ED9D03"/>
        <w:category>
          <w:name w:val="General"/>
          <w:gallery w:val="placeholder"/>
        </w:category>
        <w:types>
          <w:type w:val="bbPlcHdr"/>
        </w:types>
        <w:behaviors>
          <w:behavior w:val="content"/>
        </w:behaviors>
        <w:guid w:val="{77F3F160-B245-41DC-A8CD-89EDEFEF84EE}"/>
      </w:docPartPr>
      <w:docPartBody>
        <w:p w:rsidR="00704FB7" w:rsidRDefault="00704FB7" w:rsidP="00704FB7">
          <w:pPr>
            <w:pStyle w:val="59EFCC0ACEE74459B9CC76A1C2ED9D03"/>
          </w:pPr>
          <w:r w:rsidRPr="00740618">
            <w:rPr>
              <w:rStyle w:val="PlaceholderText"/>
            </w:rPr>
            <w:t>Click or tap here to enter text.</w:t>
          </w:r>
        </w:p>
      </w:docPartBody>
    </w:docPart>
    <w:docPart>
      <w:docPartPr>
        <w:name w:val="9BD10DF053394910805DD00E90D76E96"/>
        <w:category>
          <w:name w:val="General"/>
          <w:gallery w:val="placeholder"/>
        </w:category>
        <w:types>
          <w:type w:val="bbPlcHdr"/>
        </w:types>
        <w:behaviors>
          <w:behavior w:val="content"/>
        </w:behaviors>
        <w:guid w:val="{C640DA10-2E1C-472D-A832-C0BCEB42E672}"/>
      </w:docPartPr>
      <w:docPartBody>
        <w:p w:rsidR="007317FF" w:rsidRDefault="003D23C9" w:rsidP="003D23C9">
          <w:pPr>
            <w:pStyle w:val="9BD10DF053394910805DD00E90D76E96"/>
          </w:pPr>
          <w:r w:rsidRPr="00740618">
            <w:rPr>
              <w:rStyle w:val="PlaceholderText"/>
            </w:rPr>
            <w:t>Click or tap here to enter text.</w:t>
          </w:r>
        </w:p>
      </w:docPartBody>
    </w:docPart>
    <w:docPart>
      <w:docPartPr>
        <w:name w:val="73028D0D732446BEAD1C66FA10F4BD92"/>
        <w:category>
          <w:name w:val="General"/>
          <w:gallery w:val="placeholder"/>
        </w:category>
        <w:types>
          <w:type w:val="bbPlcHdr"/>
        </w:types>
        <w:behaviors>
          <w:behavior w:val="content"/>
        </w:behaviors>
        <w:guid w:val="{14E2E180-0F86-4398-8205-75B952E9DC36}"/>
      </w:docPartPr>
      <w:docPartBody>
        <w:p w:rsidR="007317FF" w:rsidRDefault="003D23C9" w:rsidP="003D23C9">
          <w:pPr>
            <w:pStyle w:val="73028D0D732446BEAD1C66FA10F4BD92"/>
          </w:pPr>
          <w:r w:rsidRPr="00740618">
            <w:rPr>
              <w:rStyle w:val="PlaceholderText"/>
            </w:rPr>
            <w:t>Click or tap here to enter text.</w:t>
          </w:r>
        </w:p>
      </w:docPartBody>
    </w:docPart>
    <w:docPart>
      <w:docPartPr>
        <w:name w:val="8EBD499CC7CA4EA8A6A37FD375481820"/>
        <w:category>
          <w:name w:val="General"/>
          <w:gallery w:val="placeholder"/>
        </w:category>
        <w:types>
          <w:type w:val="bbPlcHdr"/>
        </w:types>
        <w:behaviors>
          <w:behavior w:val="content"/>
        </w:behaviors>
        <w:guid w:val="{2E7C9EBE-2CC5-4F34-AE6C-F1B675B832B7}"/>
      </w:docPartPr>
      <w:docPartBody>
        <w:p w:rsidR="00B46227" w:rsidRDefault="002D6A4B" w:rsidP="002D6A4B">
          <w:pPr>
            <w:pStyle w:val="8EBD499CC7CA4EA8A6A37FD375481820"/>
          </w:pPr>
          <w:r w:rsidRPr="007406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8D"/>
    <w:rsid w:val="0003068D"/>
    <w:rsid w:val="002934DC"/>
    <w:rsid w:val="002D6A4B"/>
    <w:rsid w:val="003D23C9"/>
    <w:rsid w:val="005D0AD8"/>
    <w:rsid w:val="00626D15"/>
    <w:rsid w:val="006C70E3"/>
    <w:rsid w:val="00704FB7"/>
    <w:rsid w:val="007317FF"/>
    <w:rsid w:val="007C0FA7"/>
    <w:rsid w:val="0088400A"/>
    <w:rsid w:val="008D6237"/>
    <w:rsid w:val="00994974"/>
    <w:rsid w:val="009A2FEE"/>
    <w:rsid w:val="009F5CD5"/>
    <w:rsid w:val="00A417A1"/>
    <w:rsid w:val="00A815D8"/>
    <w:rsid w:val="00AC40D1"/>
    <w:rsid w:val="00B46227"/>
    <w:rsid w:val="00B62813"/>
    <w:rsid w:val="00B9665B"/>
    <w:rsid w:val="00C03DBD"/>
    <w:rsid w:val="00DC6A23"/>
    <w:rsid w:val="00F432C7"/>
    <w:rsid w:val="00F8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A4B"/>
    <w:rPr>
      <w:color w:val="808080"/>
    </w:rPr>
  </w:style>
  <w:style w:type="paragraph" w:customStyle="1" w:styleId="4734EEF1EBFD4AB99712537784BDAB78">
    <w:name w:val="4734EEF1EBFD4AB99712537784BDAB78"/>
    <w:rsid w:val="0003068D"/>
  </w:style>
  <w:style w:type="paragraph" w:customStyle="1" w:styleId="3951DA6297E34A5BBBDCBE901D87C137">
    <w:name w:val="3951DA6297E34A5BBBDCBE901D87C137"/>
    <w:rsid w:val="002D6A4B"/>
    <w:rPr>
      <w:kern w:val="2"/>
      <w14:ligatures w14:val="standardContextual"/>
    </w:rPr>
  </w:style>
  <w:style w:type="paragraph" w:customStyle="1" w:styleId="8EBD499CC7CA4EA8A6A37FD375481820">
    <w:name w:val="8EBD499CC7CA4EA8A6A37FD375481820"/>
    <w:rsid w:val="002D6A4B"/>
    <w:rPr>
      <w:kern w:val="2"/>
      <w14:ligatures w14:val="standardContextual"/>
    </w:rPr>
  </w:style>
  <w:style w:type="paragraph" w:customStyle="1" w:styleId="0AB39D255FC542619FF4031475AB0FD1">
    <w:name w:val="0AB39D255FC542619FF4031475AB0FD1"/>
    <w:rsid w:val="0003068D"/>
  </w:style>
  <w:style w:type="paragraph" w:customStyle="1" w:styleId="96E3888A61244BA1B6FB97C2A9B15DD0">
    <w:name w:val="96E3888A61244BA1B6FB97C2A9B15DD0"/>
    <w:rsid w:val="0003068D"/>
  </w:style>
  <w:style w:type="paragraph" w:customStyle="1" w:styleId="5CB9B1A0DD244A508F6294DB5CD3CED2">
    <w:name w:val="5CB9B1A0DD244A508F6294DB5CD3CED2"/>
    <w:rsid w:val="0003068D"/>
  </w:style>
  <w:style w:type="paragraph" w:customStyle="1" w:styleId="3AA01C02605E4BF2B30E7F52FA5DBA3C">
    <w:name w:val="3AA01C02605E4BF2B30E7F52FA5DBA3C"/>
    <w:rsid w:val="0003068D"/>
  </w:style>
  <w:style w:type="paragraph" w:customStyle="1" w:styleId="61C87D924BB948DF8722A47A0F4DC0D6">
    <w:name w:val="61C87D924BB948DF8722A47A0F4DC0D6"/>
    <w:rsid w:val="0003068D"/>
  </w:style>
  <w:style w:type="paragraph" w:customStyle="1" w:styleId="D3B67B09A623478D8B5C07A69AE700E5">
    <w:name w:val="D3B67B09A623478D8B5C07A69AE700E5"/>
    <w:rsid w:val="0003068D"/>
  </w:style>
  <w:style w:type="paragraph" w:customStyle="1" w:styleId="AEBFA8024D2A4702B6124BFC949B3709">
    <w:name w:val="AEBFA8024D2A4702B6124BFC949B3709"/>
    <w:rsid w:val="0003068D"/>
  </w:style>
  <w:style w:type="paragraph" w:customStyle="1" w:styleId="2462880AB66345A1A5627B1DDAE210FA">
    <w:name w:val="2462880AB66345A1A5627B1DDAE210FA"/>
    <w:rsid w:val="00C03DBD"/>
  </w:style>
  <w:style w:type="paragraph" w:customStyle="1" w:styleId="2FCEEDA60EEC435BB1D6EC0E6FBE4F2E">
    <w:name w:val="2FCEEDA60EEC435BB1D6EC0E6FBE4F2E"/>
    <w:rsid w:val="00C03DBD"/>
  </w:style>
  <w:style w:type="paragraph" w:customStyle="1" w:styleId="91F4B0921D7E45559A15D9CB5825C549">
    <w:name w:val="91F4B0921D7E45559A15D9CB5825C549"/>
    <w:rsid w:val="00C03DBD"/>
  </w:style>
  <w:style w:type="paragraph" w:customStyle="1" w:styleId="ADDE784BDDD345EFA94BB5F15D4639D3">
    <w:name w:val="ADDE784BDDD345EFA94BB5F15D4639D3"/>
    <w:rsid w:val="00C03DBD"/>
  </w:style>
  <w:style w:type="paragraph" w:customStyle="1" w:styleId="7C7D5AC70F084ECF84103434EBF2E73B">
    <w:name w:val="7C7D5AC70F084ECF84103434EBF2E73B"/>
    <w:rsid w:val="00C03DBD"/>
  </w:style>
  <w:style w:type="paragraph" w:customStyle="1" w:styleId="F7AAE5193ACF4671871CC625150425E2">
    <w:name w:val="F7AAE5193ACF4671871CC625150425E2"/>
    <w:rsid w:val="00C03DBD"/>
  </w:style>
  <w:style w:type="paragraph" w:customStyle="1" w:styleId="B0ACC1B40C134A328468F455895463BF">
    <w:name w:val="B0ACC1B40C134A328468F455895463BF"/>
    <w:rsid w:val="00C03DBD"/>
  </w:style>
  <w:style w:type="paragraph" w:customStyle="1" w:styleId="3D0A89439D67467E8BA8DC62B527E5C7">
    <w:name w:val="3D0A89439D67467E8BA8DC62B527E5C7"/>
    <w:rsid w:val="00C03DBD"/>
  </w:style>
  <w:style w:type="paragraph" w:customStyle="1" w:styleId="E239566F687D4B298F48DAB780CC7003">
    <w:name w:val="E239566F687D4B298F48DAB780CC7003"/>
    <w:rsid w:val="00C03DBD"/>
  </w:style>
  <w:style w:type="paragraph" w:customStyle="1" w:styleId="8DA118D744E641FC9EE1880F6139F7EA">
    <w:name w:val="8DA118D744E641FC9EE1880F6139F7EA"/>
    <w:rsid w:val="00C03DBD"/>
  </w:style>
  <w:style w:type="paragraph" w:customStyle="1" w:styleId="6CF26B391A8348CAB85FFCF896F965FB">
    <w:name w:val="6CF26B391A8348CAB85FFCF896F965FB"/>
    <w:rsid w:val="00C03DBD"/>
  </w:style>
  <w:style w:type="paragraph" w:customStyle="1" w:styleId="07DE1B1DC90B48DB8D54D20D9E56C335">
    <w:name w:val="07DE1B1DC90B48DB8D54D20D9E56C335"/>
    <w:rsid w:val="00A417A1"/>
  </w:style>
  <w:style w:type="paragraph" w:customStyle="1" w:styleId="EBD327C78B424F6487598DF9F6A35CE8">
    <w:name w:val="EBD327C78B424F6487598DF9F6A35CE8"/>
    <w:rsid w:val="00A417A1"/>
  </w:style>
  <w:style w:type="paragraph" w:customStyle="1" w:styleId="D0F2703202644716904702EC7604FFC9">
    <w:name w:val="D0F2703202644716904702EC7604FFC9"/>
    <w:rsid w:val="00A417A1"/>
  </w:style>
  <w:style w:type="paragraph" w:customStyle="1" w:styleId="7A976A814121434ABDE52B72A22DD1C7">
    <w:name w:val="7A976A814121434ABDE52B72A22DD1C7"/>
    <w:rsid w:val="00A417A1"/>
  </w:style>
  <w:style w:type="paragraph" w:customStyle="1" w:styleId="FD1BC0A02666466D9E3833BA84117122">
    <w:name w:val="FD1BC0A02666466D9E3833BA84117122"/>
    <w:rsid w:val="00A417A1"/>
  </w:style>
  <w:style w:type="paragraph" w:customStyle="1" w:styleId="C78249C18DCD479BB2BB195F529750B9">
    <w:name w:val="C78249C18DCD479BB2BB195F529750B9"/>
    <w:rsid w:val="00A417A1"/>
  </w:style>
  <w:style w:type="paragraph" w:customStyle="1" w:styleId="C51B44D7DE8F4CCEB4B1E5B9A4398CFC1">
    <w:name w:val="C51B44D7DE8F4CCEB4B1E5B9A4398CFC1"/>
    <w:rsid w:val="00A417A1"/>
    <w:pPr>
      <w:spacing w:after="0" w:line="240" w:lineRule="auto"/>
    </w:pPr>
  </w:style>
  <w:style w:type="paragraph" w:customStyle="1" w:styleId="14DF7961A8BA4121BDD090E24FDDA6AF2">
    <w:name w:val="14DF7961A8BA4121BDD090E24FDDA6AF2"/>
    <w:rsid w:val="00A417A1"/>
    <w:pPr>
      <w:spacing w:after="0" w:line="240" w:lineRule="auto"/>
    </w:pPr>
  </w:style>
  <w:style w:type="paragraph" w:customStyle="1" w:styleId="0E497F303BA94BDC87EDE9B4FC4AF2A22">
    <w:name w:val="0E497F303BA94BDC87EDE9B4FC4AF2A22"/>
    <w:rsid w:val="00A417A1"/>
    <w:pPr>
      <w:spacing w:after="0" w:line="240" w:lineRule="auto"/>
    </w:pPr>
  </w:style>
  <w:style w:type="paragraph" w:customStyle="1" w:styleId="B8EAFD973E494BD5B76E74FD0B3304F52">
    <w:name w:val="B8EAFD973E494BD5B76E74FD0B3304F52"/>
    <w:rsid w:val="00A417A1"/>
    <w:pPr>
      <w:spacing w:after="0" w:line="240" w:lineRule="auto"/>
    </w:pPr>
  </w:style>
  <w:style w:type="paragraph" w:customStyle="1" w:styleId="961D9697B1724909A2BEDA09983ADF332">
    <w:name w:val="961D9697B1724909A2BEDA09983ADF332"/>
    <w:rsid w:val="00A417A1"/>
    <w:pPr>
      <w:spacing w:after="0" w:line="240" w:lineRule="auto"/>
    </w:pPr>
  </w:style>
  <w:style w:type="paragraph" w:customStyle="1" w:styleId="94600E970DA14D8399D98D8220AA725E2">
    <w:name w:val="94600E970DA14D8399D98D8220AA725E2"/>
    <w:rsid w:val="00A417A1"/>
    <w:pPr>
      <w:spacing w:after="0" w:line="240" w:lineRule="auto"/>
    </w:pPr>
  </w:style>
  <w:style w:type="paragraph" w:customStyle="1" w:styleId="670FC047A9EF440FAC895A4CCAB750B12">
    <w:name w:val="670FC047A9EF440FAC895A4CCAB750B12"/>
    <w:rsid w:val="00A417A1"/>
    <w:pPr>
      <w:spacing w:after="0" w:line="240" w:lineRule="auto"/>
    </w:pPr>
  </w:style>
  <w:style w:type="paragraph" w:customStyle="1" w:styleId="161B374B15204C3C8301B4E9DC4E285D2">
    <w:name w:val="161B374B15204C3C8301B4E9DC4E285D2"/>
    <w:rsid w:val="00A417A1"/>
    <w:pPr>
      <w:spacing w:after="0" w:line="240" w:lineRule="auto"/>
    </w:pPr>
  </w:style>
  <w:style w:type="paragraph" w:customStyle="1" w:styleId="46CA68C2326A4E0A873E5BC29A3814EC2">
    <w:name w:val="46CA68C2326A4E0A873E5BC29A3814EC2"/>
    <w:rsid w:val="00A417A1"/>
    <w:pPr>
      <w:spacing w:after="0" w:line="240" w:lineRule="auto"/>
    </w:pPr>
  </w:style>
  <w:style w:type="paragraph" w:customStyle="1" w:styleId="20B38BD72B2243D88BA39A9F7E9D34EF1">
    <w:name w:val="20B38BD72B2243D88BA39A9F7E9D34EF1"/>
    <w:rsid w:val="00A417A1"/>
    <w:pPr>
      <w:spacing w:before="100" w:after="200" w:line="240" w:lineRule="auto"/>
    </w:pPr>
  </w:style>
  <w:style w:type="paragraph" w:customStyle="1" w:styleId="BEFB86537AA64E3992E2316A488857302">
    <w:name w:val="BEFB86537AA64E3992E2316A488857302"/>
    <w:rsid w:val="00A417A1"/>
    <w:pPr>
      <w:spacing w:before="100" w:after="200" w:line="240" w:lineRule="auto"/>
    </w:pPr>
  </w:style>
  <w:style w:type="paragraph" w:customStyle="1" w:styleId="7B8679864458439FAD6208B2748F0D95">
    <w:name w:val="7B8679864458439FAD6208B2748F0D95"/>
    <w:rsid w:val="00A417A1"/>
  </w:style>
  <w:style w:type="paragraph" w:customStyle="1" w:styleId="E23AA47FAA7F4AC98A13973FB9A4FFCF">
    <w:name w:val="E23AA47FAA7F4AC98A13973FB9A4FFCF"/>
    <w:rsid w:val="00A417A1"/>
  </w:style>
  <w:style w:type="paragraph" w:customStyle="1" w:styleId="E2E7982530434A7291547859427BE5F8">
    <w:name w:val="E2E7982530434A7291547859427BE5F8"/>
    <w:rsid w:val="00A417A1"/>
  </w:style>
  <w:style w:type="paragraph" w:customStyle="1" w:styleId="C1704184E0AC44208B9971832B4CA4F2">
    <w:name w:val="C1704184E0AC44208B9971832B4CA4F2"/>
    <w:rsid w:val="00A417A1"/>
  </w:style>
  <w:style w:type="paragraph" w:customStyle="1" w:styleId="92C9E1A896C64E629E235A237889042B">
    <w:name w:val="92C9E1A896C64E629E235A237889042B"/>
    <w:rsid w:val="00A417A1"/>
  </w:style>
  <w:style w:type="paragraph" w:customStyle="1" w:styleId="29287A8E5EBC4DA6925A770BBEB65D43">
    <w:name w:val="29287A8E5EBC4DA6925A770BBEB65D43"/>
    <w:rsid w:val="00A417A1"/>
  </w:style>
  <w:style w:type="paragraph" w:customStyle="1" w:styleId="0907EDB6AD7E4A30BFF188F8F461C87C">
    <w:name w:val="0907EDB6AD7E4A30BFF188F8F461C87C"/>
    <w:rsid w:val="00A417A1"/>
  </w:style>
  <w:style w:type="paragraph" w:customStyle="1" w:styleId="20772314A6D641FF8E7E95EE05663227">
    <w:name w:val="20772314A6D641FF8E7E95EE05663227"/>
    <w:rsid w:val="00A417A1"/>
  </w:style>
  <w:style w:type="paragraph" w:customStyle="1" w:styleId="440690D92CC5446AA31A6532CDFD4CF0">
    <w:name w:val="440690D92CC5446AA31A6532CDFD4CF0"/>
    <w:rsid w:val="00704FB7"/>
  </w:style>
  <w:style w:type="paragraph" w:customStyle="1" w:styleId="59EFCC0ACEE74459B9CC76A1C2ED9D03">
    <w:name w:val="59EFCC0ACEE74459B9CC76A1C2ED9D03"/>
    <w:rsid w:val="00704FB7"/>
  </w:style>
  <w:style w:type="paragraph" w:customStyle="1" w:styleId="9BD10DF053394910805DD00E90D76E96">
    <w:name w:val="9BD10DF053394910805DD00E90D76E96"/>
    <w:rsid w:val="003D23C9"/>
  </w:style>
  <w:style w:type="paragraph" w:customStyle="1" w:styleId="73028D0D732446BEAD1C66FA10F4BD92">
    <w:name w:val="73028D0D732446BEAD1C66FA10F4BD92"/>
    <w:rsid w:val="003D2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SPR Themes">
      <a:dk1>
        <a:sysClr val="windowText" lastClr="000000"/>
      </a:dk1>
      <a:lt1>
        <a:sysClr val="window" lastClr="FFFFFF"/>
      </a:lt1>
      <a:dk2>
        <a:srgbClr val="872434"/>
      </a:dk2>
      <a:lt2>
        <a:srgbClr val="FFFFFF"/>
      </a:lt2>
      <a:accent1>
        <a:srgbClr val="872434"/>
      </a:accent1>
      <a:accent2>
        <a:srgbClr val="ECAC00"/>
      </a:accent2>
      <a:accent3>
        <a:srgbClr val="A5A5A5"/>
      </a:accent3>
      <a:accent4>
        <a:srgbClr val="FFC000"/>
      </a:accent4>
      <a:accent5>
        <a:srgbClr val="DBDBDB"/>
      </a:accent5>
      <a:accent6>
        <a:srgbClr val="872434"/>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808ACBA5C1ED45B26571969E23DB49" ma:contentTypeVersion="37" ma:contentTypeDescription="Create a new document." ma:contentTypeScope="" ma:versionID="bef01a68eb40de3c00584695dd405fd6">
  <xsd:schema xmlns:xsd="http://www.w3.org/2001/XMLSchema" xmlns:xs="http://www.w3.org/2001/XMLSchema" xmlns:p="http://schemas.microsoft.com/office/2006/metadata/properties" xmlns:ns2="e1201fcd-414e-4158-a70b-d18ee061d0ec" xmlns:ns3="4edddf99-7421-4cba-b128-b6fecff534a3" targetNamespace="http://schemas.microsoft.com/office/2006/metadata/properties" ma:root="true" ma:fieldsID="e63dc96be275fcfc8239345d79b9ab75" ns2:_="" ns3:_="">
    <xsd:import namespace="e1201fcd-414e-4158-a70b-d18ee061d0ec"/>
    <xsd:import namespace="4edddf99-7421-4cba-b128-b6fecff534a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01fcd-414e-4158-a70b-d18ee061d0e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Location" ma:index="39" nillable="true" ma:displayName="Location" ma:internalName="MediaServiceLocation" ma:readOnly="true">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f087f6d3-4cf5-46f7-a6da-19f9e1c205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ddf99-7421-4cba-b128-b6fecff534a3"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6b226c0-2724-45e2-835c-7e0dfb62b32b}" ma:internalName="TaxCatchAll" ma:showField="CatchAllData" ma:web="4edddf99-7421-4cba-b128-b6fecff534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e1201fcd-414e-4158-a70b-d18ee061d0ec" xsi:nil="true"/>
    <Invited_Members xmlns="e1201fcd-414e-4158-a70b-d18ee061d0ec" xsi:nil="true"/>
    <LMS_Mappings xmlns="e1201fcd-414e-4158-a70b-d18ee061d0ec" xsi:nil="true"/>
    <Invited_Leaders xmlns="e1201fcd-414e-4158-a70b-d18ee061d0ec" xsi:nil="true"/>
    <Math_Settings xmlns="e1201fcd-414e-4158-a70b-d18ee061d0ec" xsi:nil="true"/>
    <Templates xmlns="e1201fcd-414e-4158-a70b-d18ee061d0ec" xsi:nil="true"/>
    <AppVersion xmlns="e1201fcd-414e-4158-a70b-d18ee061d0ec" xsi:nil="true"/>
    <TeamsChannelId xmlns="e1201fcd-414e-4158-a70b-d18ee061d0ec" xsi:nil="true"/>
    <IsNotebookLocked xmlns="e1201fcd-414e-4158-a70b-d18ee061d0ec" xsi:nil="true"/>
    <Distribution_Groups xmlns="e1201fcd-414e-4158-a70b-d18ee061d0ec" xsi:nil="true"/>
    <Has_Leaders_Only_SectionGroup xmlns="e1201fcd-414e-4158-a70b-d18ee061d0ec" xsi:nil="true"/>
    <Is_Collaboration_Space_Locked xmlns="e1201fcd-414e-4158-a70b-d18ee061d0ec" xsi:nil="true"/>
    <CultureName xmlns="e1201fcd-414e-4158-a70b-d18ee061d0ec" xsi:nil="true"/>
    <Owner xmlns="e1201fcd-414e-4158-a70b-d18ee061d0ec">
      <UserInfo>
        <DisplayName/>
        <AccountId xsi:nil="true"/>
        <AccountType/>
      </UserInfo>
    </Owner>
    <Members xmlns="e1201fcd-414e-4158-a70b-d18ee061d0ec">
      <UserInfo>
        <DisplayName/>
        <AccountId xsi:nil="true"/>
        <AccountType/>
      </UserInfo>
    </Members>
    <DefaultSectionNames xmlns="e1201fcd-414e-4158-a70b-d18ee061d0ec" xsi:nil="true"/>
    <NotebookType xmlns="e1201fcd-414e-4158-a70b-d18ee061d0ec" xsi:nil="true"/>
    <FolderType xmlns="e1201fcd-414e-4158-a70b-d18ee061d0ec" xsi:nil="true"/>
    <Leaders xmlns="e1201fcd-414e-4158-a70b-d18ee061d0ec">
      <UserInfo>
        <DisplayName/>
        <AccountId xsi:nil="true"/>
        <AccountType/>
      </UserInfo>
    </Leaders>
    <Member_Groups xmlns="e1201fcd-414e-4158-a70b-d18ee061d0ec">
      <UserInfo>
        <DisplayName/>
        <AccountId xsi:nil="true"/>
        <AccountType/>
      </UserInfo>
    </Member_Groups>
    <TaxCatchAll xmlns="4edddf99-7421-4cba-b128-b6fecff534a3" xsi:nil="true"/>
    <lcf76f155ced4ddcb4097134ff3c332f xmlns="e1201fcd-414e-4158-a70b-d18ee061d0e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02B17-5594-42C6-B4E8-895476B0E2E6}">
  <ds:schemaRefs>
    <ds:schemaRef ds:uri="http://schemas.microsoft.com/sharepoint/v3/contenttype/forms"/>
  </ds:schemaRefs>
</ds:datastoreItem>
</file>

<file path=customXml/itemProps2.xml><?xml version="1.0" encoding="utf-8"?>
<ds:datastoreItem xmlns:ds="http://schemas.openxmlformats.org/officeDocument/2006/customXml" ds:itemID="{32D8F275-DC13-4D34-AC9A-CFDC62B46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01fcd-414e-4158-a70b-d18ee061d0ec"/>
    <ds:schemaRef ds:uri="4edddf99-7421-4cba-b128-b6fecff5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E1AC1A-F37E-4B1C-8347-8533739E5B6A}">
  <ds:schemaRefs>
    <ds:schemaRef ds:uri="http://schemas.microsoft.com/office/2006/metadata/properties"/>
    <ds:schemaRef ds:uri="http://schemas.microsoft.com/office/infopath/2007/PartnerControls"/>
    <ds:schemaRef ds:uri="e1201fcd-414e-4158-a70b-d18ee061d0ec"/>
    <ds:schemaRef ds:uri="4edddf99-7421-4cba-b128-b6fecff534a3"/>
  </ds:schemaRefs>
</ds:datastoreItem>
</file>

<file path=customXml/itemProps4.xml><?xml version="1.0" encoding="utf-8"?>
<ds:datastoreItem xmlns:ds="http://schemas.openxmlformats.org/officeDocument/2006/customXml" ds:itemID="{C5BA5D12-3C36-4B1D-947B-1A4D0F46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22</Pages>
  <Words>6836</Words>
  <Characters>38968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45713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Brittany</dc:creator>
  <cp:keywords/>
  <dc:description/>
  <cp:lastModifiedBy>Nick Maxwell</cp:lastModifiedBy>
  <cp:revision>13</cp:revision>
  <cp:lastPrinted>2022-08-22T17:58:00Z</cp:lastPrinted>
  <dcterms:created xsi:type="dcterms:W3CDTF">2023-08-22T17:49:00Z</dcterms:created>
  <dcterms:modified xsi:type="dcterms:W3CDTF">2023-10-07T23:53:00Z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0x0101009B808ACBA5C1ED45B26571969E23DB49</vt:lpwstr>
  </property>
  <property fmtid="{D5CDD505-2E9C-101B-9397-08002B2CF9AE}" pid="3" name="MediaServiceImageTags">
    <vt:lpwstr/>
  </property>
</Properties>
</file>